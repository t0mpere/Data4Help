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1FE4A" w14:textId="77777777" w:rsidR="00B56D30" w:rsidRPr="0008011F" w:rsidRDefault="00B56D30">
      <w:pPr>
        <w:pStyle w:val="Titolo1"/>
        <w:rPr>
          <w:rPrChange w:id="0" w:author="Tommaso Peresson" w:date="2018-10-23T12:23:00Z">
            <w:rPr>
              <w:rFonts w:ascii="Arial" w:hAnsi="Arial" w:cs="Arial"/>
              <w:i/>
              <w:iCs/>
              <w:color w:val="000000"/>
            </w:rPr>
          </w:rPrChange>
        </w:rPr>
        <w:pPrChange w:id="1" w:author="Tommaso Peresson" w:date="2018-10-23T12:23:00Z">
          <w:pPr>
            <w:pStyle w:val="Titolo1"/>
            <w:numPr>
              <w:numId w:val="18"/>
            </w:numPr>
            <w:pBdr>
              <w:bottom w:val="none" w:sz="0" w:space="0" w:color="auto"/>
            </w:pBdr>
            <w:spacing w:before="400"/>
            <w:textAlignment w:val="baseline"/>
          </w:pPr>
        </w:pPrChange>
      </w:pPr>
      <w:bookmarkStart w:id="2" w:name="_GoBack"/>
      <w:bookmarkEnd w:id="2"/>
      <w:r w:rsidRPr="0008011F">
        <w:rPr>
          <w:rPrChange w:id="3" w:author="Tommaso Peresson" w:date="2018-10-23T12:23:00Z">
            <w:rPr>
              <w:rFonts w:ascii="Arial" w:hAnsi="Arial" w:cs="Arial"/>
              <w:i/>
              <w:iCs/>
              <w:color w:val="000000"/>
              <w:sz w:val="32"/>
              <w:szCs w:val="32"/>
            </w:rPr>
          </w:rPrChange>
        </w:rPr>
        <w:t>Introduction</w:t>
      </w:r>
    </w:p>
    <w:p w14:paraId="68F51168" w14:textId="77777777" w:rsidR="00B56D30" w:rsidRPr="00C83D97" w:rsidRDefault="00B56D30">
      <w:pPr>
        <w:pStyle w:val="Titolo2"/>
        <w:rPr>
          <w:rPrChange w:id="4" w:author="Tommaso Peresson" w:date="2018-10-16T18:26:00Z">
            <w:rPr>
              <w:rFonts w:ascii="Arial" w:hAnsi="Arial" w:cs="Arial"/>
              <w:i/>
              <w:iCs/>
              <w:color w:val="000000"/>
            </w:rPr>
          </w:rPrChange>
        </w:rPr>
        <w:pPrChange w:id="5" w:author="Tommaso Peresson" w:date="2018-10-16T18:26:00Z">
          <w:pPr>
            <w:pStyle w:val="Titolo2"/>
            <w:numPr>
              <w:numId w:val="18"/>
            </w:numPr>
            <w:spacing w:before="0" w:after="120"/>
            <w:textAlignment w:val="baseline"/>
          </w:pPr>
        </w:pPrChange>
      </w:pPr>
      <w:r w:rsidRPr="00C83D97">
        <w:rPr>
          <w:rPrChange w:id="6" w:author="Tommaso Peresson" w:date="2018-10-16T18:26:00Z">
            <w:rPr>
              <w:rFonts w:ascii="Arial" w:hAnsi="Arial" w:cs="Arial"/>
              <w:i/>
              <w:iCs/>
              <w:color w:val="000000"/>
              <w:sz w:val="24"/>
              <w:szCs w:val="24"/>
            </w:rPr>
          </w:rPrChange>
        </w:rPr>
        <w:t>Purpose</w:t>
      </w:r>
    </w:p>
    <w:p w14:paraId="1CA9A949" w14:textId="4A4F58B2" w:rsidR="00B56D30" w:rsidRDefault="00B56D30">
      <w:pPr>
        <w:rPr>
          <w:ins w:id="7" w:author="Tommaso Peresson" w:date="2018-11-05T09:43:00Z"/>
        </w:rPr>
      </w:pPr>
      <w:commentRangeStart w:id="8"/>
      <w:r w:rsidRPr="006F353F">
        <w:t xml:space="preserve">This document represents the Requirement Analysis and Specification Document (RASD). Goals of this document are to completely describe the system in terms of functional and nonfunctional requirements, analyze the real needs of the customer </w:t>
      </w:r>
      <w:del w:id="9" w:author="Tommaso Peresson" w:date="2018-10-23T12:32:00Z">
        <w:r w:rsidRPr="006F353F" w:rsidDel="0050104B">
          <w:delText>in order to</w:delText>
        </w:r>
      </w:del>
      <w:ins w:id="10" w:author="Tommaso Peresson" w:date="2018-10-23T12:32:00Z">
        <w:r w:rsidR="0050104B" w:rsidRPr="006F353F">
          <w:t>to</w:t>
        </w:r>
      </w:ins>
      <w:r w:rsidRPr="006F353F">
        <w:t xml:space="preserve"> model the system, show the constraints and the limit of the software and indicate the typical use cases that will occur after the release. This document is addressed to the developers who </w:t>
      </w:r>
      <w:proofErr w:type="gramStart"/>
      <w:r w:rsidRPr="006F353F">
        <w:t>have to</w:t>
      </w:r>
      <w:proofErr w:type="gramEnd"/>
      <w:r w:rsidRPr="006F353F">
        <w:t xml:space="preserve"> implement the requirements and could be used as a contractual basis</w:t>
      </w:r>
      <w:commentRangeEnd w:id="8"/>
      <w:r w:rsidR="00EB6853">
        <w:rPr>
          <w:rStyle w:val="Rimandocommento"/>
        </w:rPr>
        <w:commentReference w:id="8"/>
      </w:r>
      <w:r w:rsidRPr="006F353F">
        <w:t xml:space="preserve">. </w:t>
      </w:r>
    </w:p>
    <w:p w14:paraId="5C3BE09C" w14:textId="77777777" w:rsidR="00FC55EE" w:rsidRDefault="00FC55EE" w:rsidP="00FC55EE">
      <w:pPr>
        <w:pStyle w:val="Titolo3"/>
        <w:rPr>
          <w:ins w:id="11" w:author="Tommaso Peresson" w:date="2018-11-05T09:43:00Z"/>
        </w:rPr>
      </w:pPr>
      <w:commentRangeStart w:id="12"/>
      <w:ins w:id="13" w:author="Tommaso Peresson" w:date="2018-11-05T09:43:00Z">
        <w:r>
          <w:t>Goals</w:t>
        </w:r>
      </w:ins>
      <w:commentRangeEnd w:id="12"/>
      <w:ins w:id="14" w:author="Tommaso Peresson" w:date="2018-11-05T09:57:00Z">
        <w:r w:rsidR="00173717">
          <w:rPr>
            <w:rStyle w:val="Rimandocommento"/>
            <w:rFonts w:asciiTheme="minorHAnsi" w:eastAsiaTheme="minorEastAsia" w:hAnsiTheme="minorHAnsi" w:cstheme="minorBidi"/>
            <w:b w:val="0"/>
            <w:bCs w:val="0"/>
            <w:color w:val="auto"/>
          </w:rPr>
          <w:commentReference w:id="12"/>
        </w:r>
      </w:ins>
    </w:p>
    <w:p w14:paraId="0024A801" w14:textId="77777777" w:rsidR="00FC55EE" w:rsidRPr="00C865D8" w:rsidRDefault="00FC55EE" w:rsidP="00FC55EE">
      <w:pPr>
        <w:rPr>
          <w:ins w:id="15" w:author="Tommaso Peresson" w:date="2018-11-05T09:43:00Z"/>
        </w:rPr>
      </w:pPr>
    </w:p>
    <w:p w14:paraId="194DCDFC" w14:textId="7E530C4D" w:rsidR="00FC55EE" w:rsidRDefault="00FC55EE" w:rsidP="00FC55EE">
      <w:pPr>
        <w:pStyle w:val="Titolo6"/>
        <w:rPr>
          <w:ins w:id="16" w:author="Tommaso Peresson" w:date="2018-11-05T09:43:00Z"/>
        </w:rPr>
      </w:pPr>
      <w:ins w:id="17" w:author="Tommaso Peresson" w:date="2018-11-05T09:43:00Z">
        <w:r>
          <w:t>[G1] Allow a Visitor to become a Private Customer.</w:t>
        </w:r>
      </w:ins>
    </w:p>
    <w:p w14:paraId="58E4090D" w14:textId="2734AE6E" w:rsidR="00FC55EE" w:rsidRDefault="00FC55EE" w:rsidP="00FC55EE">
      <w:pPr>
        <w:pStyle w:val="Titolo6"/>
        <w:rPr>
          <w:ins w:id="18" w:author="Tommaso Peresson" w:date="2018-11-05T09:43:00Z"/>
        </w:rPr>
      </w:pPr>
      <w:ins w:id="19" w:author="Tommaso Peresson" w:date="2018-11-05T09:43:00Z">
        <w:r>
          <w:t>[G2] Allow a Visitor to become a Business Customer</w:t>
        </w:r>
        <w:r w:rsidR="006464C9">
          <w:t>.</w:t>
        </w:r>
      </w:ins>
    </w:p>
    <w:p w14:paraId="3F3C0B06" w14:textId="334BB34A" w:rsidR="00FC55EE" w:rsidRDefault="00FC55EE" w:rsidP="00FC55EE">
      <w:pPr>
        <w:pStyle w:val="Titolo6"/>
        <w:rPr>
          <w:ins w:id="20" w:author="Tommaso Peresson" w:date="2018-11-05T13:11:00Z"/>
        </w:rPr>
      </w:pPr>
      <w:ins w:id="21" w:author="Tommaso Peresson" w:date="2018-11-05T09:43:00Z">
        <w:r>
          <w:t xml:space="preserve">[G3] Allow a Private Customer to subscribe to </w:t>
        </w:r>
        <w:proofErr w:type="spellStart"/>
        <w:r>
          <w:t>AutomatedSOS</w:t>
        </w:r>
        <w:proofErr w:type="spellEnd"/>
        <w:r w:rsidR="006D1587">
          <w:t>.</w:t>
        </w:r>
      </w:ins>
    </w:p>
    <w:p w14:paraId="7A29E164" w14:textId="5BC035B0" w:rsidR="00524253" w:rsidRPr="00524253" w:rsidRDefault="00524253">
      <w:pPr>
        <w:pStyle w:val="Titolo6"/>
        <w:rPr>
          <w:ins w:id="22" w:author="Tommaso Peresson" w:date="2018-11-05T09:43:00Z"/>
        </w:rPr>
      </w:pPr>
      <w:ins w:id="23" w:author="Tommaso Peresson" w:date="2018-11-05T13:11:00Z">
        <w:r>
          <w:t>[G4] Allow a Private Customer to review personal data.</w:t>
        </w:r>
      </w:ins>
    </w:p>
    <w:p w14:paraId="29E6C7F2" w14:textId="1DFE1DB5" w:rsidR="00FC55EE" w:rsidRDefault="001B0F03" w:rsidP="00FC55EE">
      <w:pPr>
        <w:pStyle w:val="Titolo6"/>
        <w:rPr>
          <w:ins w:id="24" w:author="Tommaso Peresson" w:date="2018-11-05T09:43:00Z"/>
        </w:rPr>
      </w:pPr>
      <w:ins w:id="25" w:author="Tommaso Peresson" w:date="2018-11-05T09:51:00Z">
        <w:r>
          <w:t xml:space="preserve"> </w:t>
        </w:r>
      </w:ins>
      <w:ins w:id="26" w:author="Tommaso Peresson" w:date="2018-11-05T09:43:00Z">
        <w:r w:rsidR="00FC55EE">
          <w:t>[G5] Allow a Business Customer to monitor data from Data4Help.</w:t>
        </w:r>
      </w:ins>
    </w:p>
    <w:p w14:paraId="15915846" w14:textId="48FA77C7" w:rsidR="00FC55EE" w:rsidRDefault="00FC55EE" w:rsidP="00FC55EE">
      <w:pPr>
        <w:pStyle w:val="Titolo7"/>
        <w:rPr>
          <w:ins w:id="27" w:author="Tommaso Peresson" w:date="2018-11-05T09:43:00Z"/>
        </w:rPr>
      </w:pPr>
      <w:ins w:id="28" w:author="Tommaso Peresson" w:date="2018-11-05T09:43:00Z">
        <w:r>
          <w:t>[G5.1] Allow a BC to monitor the real time position and the health status of a PC</w:t>
        </w:r>
        <w:r w:rsidR="008A4DEE">
          <w:t>.</w:t>
        </w:r>
      </w:ins>
    </w:p>
    <w:p w14:paraId="03F4223E" w14:textId="77777777" w:rsidR="00FC55EE" w:rsidRDefault="00FC55EE" w:rsidP="00FC55EE">
      <w:pPr>
        <w:pStyle w:val="Titolo7"/>
        <w:rPr>
          <w:ins w:id="29" w:author="Tommaso Peresson" w:date="2018-11-05T09:43:00Z"/>
        </w:rPr>
      </w:pPr>
      <w:ins w:id="30" w:author="Tommaso Peresson" w:date="2018-11-05T09:43:00Z">
        <w:r>
          <w:t>[G5.2] Allow a BC to monitor anonymized data about PCs.</w:t>
        </w:r>
      </w:ins>
    </w:p>
    <w:p w14:paraId="47D24977" w14:textId="77777777" w:rsidR="00FC55EE" w:rsidRDefault="00FC55EE" w:rsidP="00FC55EE">
      <w:pPr>
        <w:pStyle w:val="Titolo6"/>
        <w:rPr>
          <w:ins w:id="31" w:author="Tommaso Peresson" w:date="2018-11-05T09:43:00Z"/>
        </w:rPr>
      </w:pPr>
      <w:ins w:id="32" w:author="Tommaso Peresson" w:date="2018-11-05T09:43:00Z">
        <w:r>
          <w:t>[G6] Allow a Business Customer to request data from Data4Help.</w:t>
        </w:r>
      </w:ins>
    </w:p>
    <w:p w14:paraId="695922C2" w14:textId="67AABFD5" w:rsidR="00FC55EE" w:rsidRDefault="00FC55EE" w:rsidP="00FC55EE">
      <w:pPr>
        <w:pStyle w:val="Titolo7"/>
        <w:rPr>
          <w:ins w:id="33" w:author="Tommaso Peresson" w:date="2018-11-05T09:43:00Z"/>
        </w:rPr>
      </w:pPr>
      <w:ins w:id="34" w:author="Tommaso Peresson" w:date="2018-11-05T09:43:00Z">
        <w:r>
          <w:t>[G6.1] Allow a BC to request the real time position and the health status of a PC</w:t>
        </w:r>
        <w:r w:rsidR="008A4DEE">
          <w:t>.</w:t>
        </w:r>
      </w:ins>
    </w:p>
    <w:p w14:paraId="1B976616" w14:textId="77777777" w:rsidR="00FC55EE" w:rsidRDefault="00FC55EE" w:rsidP="00FC55EE">
      <w:pPr>
        <w:pStyle w:val="Titolo7"/>
        <w:rPr>
          <w:ins w:id="35" w:author="Tommaso Peresson" w:date="2018-11-05T09:43:00Z"/>
        </w:rPr>
      </w:pPr>
      <w:ins w:id="36" w:author="Tommaso Peresson" w:date="2018-11-05T09:43:00Z">
        <w:r>
          <w:t>[G6.2] Allow a BC to request anonymized data about PCs.</w:t>
        </w:r>
      </w:ins>
    </w:p>
    <w:p w14:paraId="1A342C44" w14:textId="1BE7ACC2" w:rsidR="00FC55EE" w:rsidRPr="00DC2C2E" w:rsidRDefault="00FC55EE" w:rsidP="00FC55EE">
      <w:pPr>
        <w:pStyle w:val="Titolo6"/>
        <w:rPr>
          <w:ins w:id="37" w:author="Tommaso Peresson" w:date="2018-11-05T09:43:00Z"/>
        </w:rPr>
      </w:pPr>
      <w:ins w:id="38" w:author="Tommaso Peresson" w:date="2018-11-05T09:43:00Z">
        <w:r w:rsidRPr="00DC2C2E">
          <w:t xml:space="preserve">[G7] Allow a Private Customer </w:t>
        </w:r>
      </w:ins>
      <w:ins w:id="39" w:author="Tommaso Peresson" w:date="2018-11-05T10:46:00Z">
        <w:r w:rsidR="00DC2C2E" w:rsidRPr="00DC2C2E">
          <w:t xml:space="preserve">to </w:t>
        </w:r>
        <w:r w:rsidR="00DC2C2E" w:rsidRPr="00DC2C2E">
          <w:rPr>
            <w:rPrChange w:id="40" w:author="Tommaso Peresson" w:date="2018-11-05T10:46:00Z">
              <w:rPr>
                <w:i/>
              </w:rPr>
            </w:rPrChange>
          </w:rPr>
          <w:t>share</w:t>
        </w:r>
      </w:ins>
      <w:ins w:id="41" w:author="Tommaso Peresson" w:date="2018-11-05T09:43:00Z">
        <w:r w:rsidRPr="00DC2C2E">
          <w:t xml:space="preserve"> its real time position and health status </w:t>
        </w:r>
      </w:ins>
      <w:ins w:id="42" w:author="Tommaso Peresson" w:date="2018-11-05T10:46:00Z">
        <w:r w:rsidR="0083151A">
          <w:t>with</w:t>
        </w:r>
      </w:ins>
      <w:ins w:id="43" w:author="Tommaso Peresson" w:date="2018-11-05T09:43:00Z">
        <w:r w:rsidRPr="00DC2C2E">
          <w:t xml:space="preserve"> a Business Customer.</w:t>
        </w:r>
      </w:ins>
    </w:p>
    <w:p w14:paraId="5E92F11C" w14:textId="5A966C75" w:rsidR="00FC55EE" w:rsidRDefault="00FC55EE" w:rsidP="00FC55EE">
      <w:pPr>
        <w:pStyle w:val="Titolo6"/>
        <w:rPr>
          <w:ins w:id="44" w:author="Tommaso Peresson" w:date="2018-11-05T09:43:00Z"/>
        </w:rPr>
      </w:pPr>
      <w:ins w:id="45" w:author="Tommaso Peresson" w:date="2018-11-05T09:43:00Z">
        <w:r>
          <w:t>[G8] Allow a Business Customer to subscribe to a data source like a specific PC or a geographica</w:t>
        </w:r>
        <w:r w:rsidR="004A3061">
          <w:t>l area.</w:t>
        </w:r>
      </w:ins>
    </w:p>
    <w:p w14:paraId="4638B928" w14:textId="7545CF14" w:rsidR="00FC55EE" w:rsidRDefault="00FC55EE" w:rsidP="00FC55EE">
      <w:pPr>
        <w:pStyle w:val="Titolo6"/>
        <w:rPr>
          <w:ins w:id="46" w:author="Tommaso Peresson" w:date="2018-11-05T09:43:00Z"/>
        </w:rPr>
      </w:pPr>
      <w:ins w:id="47" w:author="Tommaso Peresson" w:date="2018-11-05T09:43:00Z">
        <w:r>
          <w:t>[G9] Allow a PC</w:t>
        </w:r>
        <w:r w:rsidR="004A3061">
          <w:t xml:space="preserve"> </w:t>
        </w:r>
      </w:ins>
      <w:ins w:id="48" w:author="Tommaso Peresson" w:date="2018-11-05T09:56:00Z">
        <w:r w:rsidR="004A3061">
          <w:t xml:space="preserve">subscribed to </w:t>
        </w:r>
        <w:proofErr w:type="spellStart"/>
        <w:r w:rsidR="004A3061">
          <w:t>AutomatedSOS</w:t>
        </w:r>
      </w:ins>
      <w:proofErr w:type="spellEnd"/>
      <w:ins w:id="49" w:author="Tommaso Peresson" w:date="2018-11-05T09:43:00Z">
        <w:r>
          <w:t xml:space="preserve"> in serious health conditions to receive an ambulance in the shortest possible time.</w:t>
        </w:r>
      </w:ins>
    </w:p>
    <w:p w14:paraId="09240249" w14:textId="77777777" w:rsidR="00FC55EE" w:rsidRDefault="00FC55EE" w:rsidP="00FC55EE">
      <w:pPr>
        <w:pStyle w:val="Titolo6"/>
        <w:rPr>
          <w:ins w:id="50" w:author="Tommaso Peresson" w:date="2018-11-05T09:43:00Z"/>
        </w:rPr>
      </w:pPr>
      <w:ins w:id="51" w:author="Tommaso Peresson" w:date="2018-11-05T09:43:00Z">
        <w:r>
          <w:t>[G10] Allow a System Manager to do operations of system maintenance.</w:t>
        </w:r>
      </w:ins>
    </w:p>
    <w:p w14:paraId="57660195" w14:textId="74D13770" w:rsidR="00FC55EE" w:rsidRDefault="00FC55EE" w:rsidP="00AA5B4E">
      <w:pPr>
        <w:pStyle w:val="Titolo7"/>
        <w:rPr>
          <w:ins w:id="52" w:author="Tommaso Peresson" w:date="2018-11-05T12:51:00Z"/>
        </w:rPr>
      </w:pPr>
      <w:ins w:id="53" w:author="Tommaso Peresson" w:date="2018-11-05T09:43:00Z">
        <w:r>
          <w:t>[G10.1] Allow a SM to verify and accept the request of appliance from a BC.</w:t>
        </w:r>
      </w:ins>
    </w:p>
    <w:p w14:paraId="59B2566A" w14:textId="66FA81A0" w:rsidR="00A92E22" w:rsidRPr="00A92E22" w:rsidDel="00524253" w:rsidRDefault="00A92E22">
      <w:pPr>
        <w:pStyle w:val="Titolo6"/>
        <w:rPr>
          <w:del w:id="54" w:author="Tommaso Peresson" w:date="2018-11-05T13:11:00Z"/>
          <w:rPrChange w:id="55" w:author="Tommaso Peresson" w:date="2018-11-05T12:51:00Z">
            <w:rPr>
              <w:del w:id="56" w:author="Tommaso Peresson" w:date="2018-11-05T13:11:00Z"/>
            </w:rPr>
          </w:rPrChange>
        </w:rPr>
        <w:pPrChange w:id="57" w:author="Tommaso Peresson" w:date="2018-11-05T12:51:00Z">
          <w:pPr>
            <w:pStyle w:val="NormaleWeb"/>
            <w:spacing w:beforeAutospacing="0" w:after="0" w:afterAutospacing="0"/>
            <w:ind w:left="432"/>
          </w:pPr>
        </w:pPrChange>
      </w:pPr>
    </w:p>
    <w:p w14:paraId="23203309" w14:textId="747407B2" w:rsidR="003D7D81" w:rsidRPr="00C83D97" w:rsidRDefault="00B56D30">
      <w:pPr>
        <w:pStyle w:val="Titolo2"/>
        <w:rPr>
          <w:rPrChange w:id="58" w:author="Tommaso Peresson" w:date="2018-10-16T18:26:00Z">
            <w:rPr>
              <w:rFonts w:ascii="Arial" w:hAnsi="Arial" w:cs="Arial"/>
              <w:i/>
              <w:iCs/>
              <w:color w:val="000000"/>
              <w:sz w:val="24"/>
              <w:szCs w:val="24"/>
            </w:rPr>
          </w:rPrChange>
        </w:rPr>
        <w:pPrChange w:id="59" w:author="Tommaso Peresson" w:date="2018-10-16T18:26:00Z">
          <w:pPr>
            <w:pStyle w:val="Titolo2"/>
            <w:numPr>
              <w:numId w:val="18"/>
            </w:numPr>
            <w:textAlignment w:val="baseline"/>
          </w:pPr>
        </w:pPrChange>
      </w:pPr>
      <w:commentRangeStart w:id="60"/>
      <w:r w:rsidRPr="00C83D97">
        <w:rPr>
          <w:rPrChange w:id="61" w:author="Tommaso Peresson" w:date="2018-10-16T18:26:00Z">
            <w:rPr>
              <w:rFonts w:ascii="Arial" w:hAnsi="Arial" w:cs="Arial"/>
              <w:i/>
              <w:iCs/>
              <w:color w:val="000000"/>
              <w:sz w:val="24"/>
              <w:szCs w:val="24"/>
            </w:rPr>
          </w:rPrChange>
        </w:rPr>
        <w:t>Scope</w:t>
      </w:r>
      <w:commentRangeEnd w:id="60"/>
      <w:r w:rsidR="00EB6853" w:rsidRPr="00C83D97">
        <w:rPr>
          <w:rStyle w:val="Rimandocommento"/>
          <w:sz w:val="28"/>
          <w:szCs w:val="28"/>
          <w:rPrChange w:id="62" w:author="Tommaso Peresson" w:date="2018-10-16T18:26:00Z">
            <w:rPr>
              <w:rStyle w:val="Rimandocommento"/>
            </w:rPr>
          </w:rPrChange>
        </w:rPr>
        <w:commentReference w:id="60"/>
      </w:r>
    </w:p>
    <w:p w14:paraId="56C8AC76" w14:textId="3104D058" w:rsidR="003D7D81" w:rsidRDefault="00B56D30">
      <w:pPr>
        <w:pStyle w:val="Titolo3"/>
        <w:rPr>
          <w:ins w:id="63" w:author="Tommaso Peresson" w:date="2018-10-16T18:36:00Z"/>
        </w:rPr>
      </w:pPr>
      <w:r w:rsidRPr="00C83D97">
        <w:t>Description of the given problem</w:t>
      </w:r>
    </w:p>
    <w:p w14:paraId="20B996D0" w14:textId="77777777" w:rsidR="00EA0ACB" w:rsidRPr="00C865D8" w:rsidRDefault="00EA0ACB">
      <w:pPr>
        <w:pPrChange w:id="64" w:author="Tommaso Peresson" w:date="2018-10-16T18:36:00Z">
          <w:pPr>
            <w:pStyle w:val="Titolo3"/>
          </w:pPr>
        </w:pPrChange>
      </w:pPr>
    </w:p>
    <w:p w14:paraId="204774FA" w14:textId="77777777" w:rsidR="00B56D30" w:rsidRPr="006F353F" w:rsidDel="0008011F" w:rsidRDefault="00B56D30">
      <w:pPr>
        <w:rPr>
          <w:del w:id="65" w:author="Tommaso Peresson" w:date="2018-10-23T12:23:00Z"/>
        </w:rPr>
        <w:pPrChange w:id="66" w:author="Tommaso Peresson" w:date="2018-10-16T18:33:00Z">
          <w:pPr>
            <w:pStyle w:val="NormaleWeb"/>
            <w:spacing w:beforeAutospacing="0" w:after="0" w:afterAutospacing="0"/>
            <w:ind w:left="504"/>
          </w:pPr>
        </w:pPrChange>
      </w:pPr>
      <w:proofErr w:type="spellStart"/>
      <w:r w:rsidRPr="006F353F">
        <w:t>TrackMe</w:t>
      </w:r>
      <w:proofErr w:type="spellEnd"/>
      <w:r w:rsidRPr="006F353F">
        <w:t xml:space="preserve"> is a company that wants to develop a service </w:t>
      </w:r>
      <w:proofErr w:type="spellStart"/>
      <w:r w:rsidRPr="006F353F">
        <w:t>TrackMe</w:t>
      </w:r>
      <w:proofErr w:type="spellEnd"/>
      <w:r w:rsidRPr="006F353F">
        <w:t xml:space="preserve"> is a company that wants to develop a software-</w:t>
      </w:r>
      <w:r w:rsidRPr="006F353F">
        <w:softHyphen/>
      </w:r>
      <w:r w:rsidRPr="006F353F">
        <w:rPr>
          <w:rFonts w:ascii="Cambria Math" w:hAnsi="Cambria Math" w:cs="Cambria Math"/>
        </w:rPr>
        <w:t>‐</w:t>
      </w:r>
      <w:r w:rsidRPr="006F353F">
        <w:t xml:space="preserve">based service allowing third parties to monitor the location and health status of individuals. This service is called Data4Help. The service supports the </w:t>
      </w:r>
      <w:r w:rsidRPr="00736798">
        <w:rPr>
          <w:rStyle w:val="Titolo6Carattere"/>
          <w:rPrChange w:id="67" w:author="Tommaso Peresson" w:date="2018-10-16T18:40:00Z">
            <w:rPr/>
          </w:rPrChange>
        </w:rPr>
        <w:t>regi</w:t>
      </w:r>
      <w:r w:rsidRPr="006F353F">
        <w:t xml:space="preserve">stration of individuals who, by registering, agree that </w:t>
      </w:r>
      <w:proofErr w:type="spellStart"/>
      <w:r w:rsidRPr="006F353F">
        <w:lastRenderedPageBreak/>
        <w:t>TrackMe</w:t>
      </w:r>
      <w:proofErr w:type="spellEnd"/>
      <w:r w:rsidRPr="006F353F">
        <w:t xml:space="preserve"> acquires their data (data acquisition can happen through smartwatches or similar devices). Also, it supports the registration of third parties. After registration, these third parties can request: </w:t>
      </w:r>
    </w:p>
    <w:p w14:paraId="705F52DD" w14:textId="77777777" w:rsidR="00B56D30" w:rsidRPr="006F353F" w:rsidRDefault="00B56D30"/>
    <w:p w14:paraId="13FAE365" w14:textId="64457B0E" w:rsidR="00B56D30" w:rsidRPr="006F353F" w:rsidDel="000D79B7" w:rsidRDefault="00B56D30">
      <w:pPr>
        <w:pStyle w:val="Titolo6"/>
        <w:rPr>
          <w:del w:id="68" w:author="Tommaso Peresson" w:date="2018-10-16T18:38:00Z"/>
        </w:rPr>
        <w:pPrChange w:id="69" w:author="Tommaso Peresson" w:date="2018-10-23T12:28:00Z">
          <w:pPr>
            <w:pStyle w:val="NormaleWeb"/>
            <w:numPr>
              <w:ilvl w:val="3"/>
              <w:numId w:val="21"/>
            </w:numPr>
            <w:spacing w:beforeAutospacing="0" w:after="0" w:afterAutospacing="0"/>
            <w:ind w:left="1368" w:hanging="648"/>
            <w:textAlignment w:val="baseline"/>
          </w:pPr>
        </w:pPrChange>
      </w:pPr>
      <w:r w:rsidRPr="006F353F">
        <w:t xml:space="preserve">Access to the data of some specific individuals (we can assume, for instance, that they know an individual by his/her social security number or fiscal code in Italy). In this case, </w:t>
      </w:r>
      <w:proofErr w:type="spellStart"/>
      <w:r w:rsidRPr="006F353F">
        <w:t>TrackMe</w:t>
      </w:r>
      <w:proofErr w:type="spellEnd"/>
      <w:r w:rsidRPr="006F353F">
        <w:t xml:space="preserve"> passes the request to the specific individuals who can accept or refuse it. </w:t>
      </w:r>
    </w:p>
    <w:p w14:paraId="0DA26879" w14:textId="7E7A30EC" w:rsidR="003D7D81" w:rsidDel="000D79B7" w:rsidRDefault="003D7D81">
      <w:pPr>
        <w:pStyle w:val="Titolo6"/>
        <w:rPr>
          <w:del w:id="70" w:author="Tommaso Peresson" w:date="2018-10-16T18:38:00Z"/>
        </w:rPr>
        <w:pPrChange w:id="71" w:author="Tommaso Peresson" w:date="2018-10-23T12:28:00Z">
          <w:pPr/>
        </w:pPrChange>
      </w:pPr>
    </w:p>
    <w:p w14:paraId="30B3CE2A" w14:textId="77777777" w:rsidR="000D79B7" w:rsidRDefault="000D79B7">
      <w:pPr>
        <w:pStyle w:val="Titolo6"/>
        <w:rPr>
          <w:ins w:id="72" w:author="Tommaso Peresson" w:date="2018-10-16T18:38:00Z"/>
        </w:rPr>
        <w:pPrChange w:id="73" w:author="Tommaso Peresson" w:date="2018-10-23T12:28:00Z">
          <w:pPr>
            <w:pStyle w:val="NormaleWeb"/>
            <w:spacing w:beforeAutospacing="0" w:after="0" w:afterAutospacing="0"/>
            <w:textAlignment w:val="baseline"/>
          </w:pPr>
        </w:pPrChange>
      </w:pPr>
    </w:p>
    <w:p w14:paraId="5F0B1F53" w14:textId="141F3E36" w:rsidR="00B56D30" w:rsidRPr="006A36AB" w:rsidRDefault="00B56D30">
      <w:pPr>
        <w:pStyle w:val="Titolo6"/>
        <w:rPr>
          <w:ins w:id="74" w:author="Tommaso Peresson" w:date="2018-10-16T18:33:00Z"/>
        </w:rPr>
        <w:pPrChange w:id="75" w:author="Tommaso Peresson" w:date="2018-10-23T12:31:00Z">
          <w:pPr>
            <w:pStyle w:val="Paragrafoelenco"/>
            <w:numPr>
              <w:numId w:val="42"/>
            </w:numPr>
            <w:ind w:hanging="360"/>
          </w:pPr>
        </w:pPrChange>
      </w:pPr>
      <w:r w:rsidRPr="00C865D8">
        <w:t>Access to anonymized data of groups of individuals (for instance, all those living in a certain geographical area, all those of a specific age range, etc.). These reques</w:t>
      </w:r>
      <w:r w:rsidRPr="00840609">
        <w:t xml:space="preserve">ts are handled directly by </w:t>
      </w:r>
      <w:proofErr w:type="spellStart"/>
      <w:r w:rsidRPr="00840609">
        <w:t>TrackMe</w:t>
      </w:r>
      <w:proofErr w:type="spellEnd"/>
      <w:r w:rsidRPr="00840609">
        <w:t xml:space="preserve"> that approves them if it </w:t>
      </w:r>
      <w:proofErr w:type="gramStart"/>
      <w:r w:rsidRPr="00840609">
        <w:t>is able to</w:t>
      </w:r>
      <w:proofErr w:type="gramEnd"/>
      <w:r w:rsidRPr="00840609">
        <w:t xml:space="preserve"> properly anonymize the requested data. For instance, if the third party is asking for data about 10-</w:t>
      </w:r>
      <w:r w:rsidRPr="00840609">
        <w:softHyphen/>
      </w:r>
      <w:r w:rsidRPr="00D41569">
        <w:rPr>
          <w:rFonts w:ascii="Times New Roman" w:hAnsi="Times New Roman" w:cs="Times New Roman"/>
          <w:rPrChange w:id="76" w:author="Tommaso Peresson" w:date="2018-10-23T12:31:00Z">
            <w:rPr>
              <w:rFonts w:ascii="Cambria Math" w:hAnsi="Cambria Math" w:cs="Cambria Math"/>
              <w:iCs/>
            </w:rPr>
          </w:rPrChange>
        </w:rPr>
        <w:t>‐</w:t>
      </w:r>
      <w:r w:rsidRPr="00C865D8">
        <w:t>year-</w:t>
      </w:r>
      <w:r w:rsidRPr="00C865D8">
        <w:softHyphen/>
      </w:r>
      <w:r w:rsidRPr="00D41569">
        <w:rPr>
          <w:rFonts w:ascii="Times New Roman" w:hAnsi="Times New Roman" w:cs="Times New Roman"/>
          <w:rPrChange w:id="77" w:author="Tommaso Peresson" w:date="2018-10-23T12:31:00Z">
            <w:rPr>
              <w:rFonts w:ascii="Cambria Math" w:hAnsi="Cambria Math" w:cs="Cambria Math"/>
              <w:iCs/>
            </w:rPr>
          </w:rPrChange>
        </w:rPr>
        <w:t>‐</w:t>
      </w:r>
      <w:r w:rsidRPr="00C865D8">
        <w:t xml:space="preserve">old children living in a certain street in Milano and the number of these children is two, then the third party could be able to derive their identity simply having people monitoring the residents of the street between 8.00 and 9.00 when kids go to school. </w:t>
      </w:r>
      <w:r w:rsidRPr="00840609">
        <w:t xml:space="preserve">Then, to avoid this risk and the possibility of a misuse of data, </w:t>
      </w:r>
      <w:proofErr w:type="spellStart"/>
      <w:r w:rsidRPr="00840609">
        <w:t>TrackMe</w:t>
      </w:r>
      <w:proofErr w:type="spellEnd"/>
      <w:r w:rsidRPr="00840609">
        <w:t xml:space="preserve"> will not accept the request. For simplicity, we assume that </w:t>
      </w:r>
      <w:proofErr w:type="spellStart"/>
      <w:r w:rsidRPr="00840609">
        <w:t>TrackMe</w:t>
      </w:r>
      <w:proofErr w:type="spellEnd"/>
      <w:r w:rsidRPr="00840609">
        <w:t xml:space="preserve"> will accept any request for which the number of individuals whose data satisfy the request is higher than 1000. As soon as a request for data is approved, </w:t>
      </w:r>
      <w:proofErr w:type="spellStart"/>
      <w:r w:rsidRPr="00840609">
        <w:t>TrackMe</w:t>
      </w:r>
      <w:proofErr w:type="spellEnd"/>
      <w:r w:rsidRPr="00840609">
        <w:t xml:space="preserve"> makes the previously saved data available to the third party. Also, it allows the third party to subscribe to new data and to receive them as soon as they are produced. Imagine now that, after some time, </w:t>
      </w:r>
      <w:proofErr w:type="spellStart"/>
      <w:r w:rsidRPr="00840609">
        <w:t>TrackMe</w:t>
      </w:r>
      <w:proofErr w:type="spellEnd"/>
      <w:r w:rsidRPr="00840609">
        <w:t xml:space="preserve"> realizes that a good part of its third-</w:t>
      </w:r>
      <w:r w:rsidRPr="00840609">
        <w:softHyphen/>
      </w:r>
      <w:r w:rsidRPr="00D41569">
        <w:rPr>
          <w:rFonts w:ascii="Times New Roman" w:hAnsi="Times New Roman" w:cs="Times New Roman"/>
          <w:rPrChange w:id="78" w:author="Tommaso Peresson" w:date="2018-10-23T12:31:00Z">
            <w:rPr>
              <w:rFonts w:ascii="Cambria Math" w:hAnsi="Cambria Math" w:cs="Cambria Math"/>
              <w:iCs/>
            </w:rPr>
          </w:rPrChange>
        </w:rPr>
        <w:t>‐</w:t>
      </w:r>
      <w:r w:rsidRPr="00C865D8">
        <w:t>party customers wants to use the data acquired through Data4Help to offer a personalized and non-</w:t>
      </w:r>
      <w:r w:rsidRPr="00C865D8">
        <w:softHyphen/>
      </w:r>
      <w:r w:rsidRPr="00D41569">
        <w:rPr>
          <w:rFonts w:ascii="Times New Roman" w:hAnsi="Times New Roman" w:cs="Times New Roman"/>
          <w:rPrChange w:id="79" w:author="Tommaso Peresson" w:date="2018-10-23T12:31:00Z">
            <w:rPr>
              <w:rFonts w:ascii="Cambria Math" w:hAnsi="Cambria Math" w:cs="Cambria Math"/>
              <w:iCs/>
            </w:rPr>
          </w:rPrChange>
        </w:rPr>
        <w:t>‐</w:t>
      </w:r>
      <w:r w:rsidRPr="00C865D8">
        <w:t xml:space="preserve">intrusive SOS service to elderly people. Therefore, </w:t>
      </w:r>
      <w:proofErr w:type="spellStart"/>
      <w:r w:rsidRPr="00C865D8">
        <w:t>TrackMe</w:t>
      </w:r>
      <w:proofErr w:type="spellEnd"/>
      <w:r w:rsidRPr="00C865D8">
        <w:t xml:space="preserve"> decides to build a new service, called </w:t>
      </w:r>
      <w:proofErr w:type="spellStart"/>
      <w:r w:rsidRPr="00C865D8">
        <w:t>AutomatedSOS</w:t>
      </w:r>
      <w:proofErr w:type="spellEnd"/>
      <w:r w:rsidRPr="00C865D8">
        <w:t xml:space="preserve">, on top of Data4Help. </w:t>
      </w:r>
      <w:proofErr w:type="spellStart"/>
      <w:r w:rsidRPr="00C865D8">
        <w:t>AutomatedSOS</w:t>
      </w:r>
      <w:proofErr w:type="spellEnd"/>
      <w:r w:rsidRPr="00C865D8">
        <w:t xml:space="preserve"> monitors the health status of the subscribed customers and, when such parameters are below certain thresholds, sends to the location of the customer an ambulance, guaranteeing a reaction time of less than 5 seconds from the time the parameters are below the threshold. </w:t>
      </w:r>
    </w:p>
    <w:p w14:paraId="5B38C39A" w14:textId="393FEE43" w:rsidR="00B67FFA" w:rsidRPr="00C865D8" w:rsidRDefault="00B67FFA">
      <w:pPr>
        <w:pStyle w:val="Nessunaspaziatura"/>
        <w:pPrChange w:id="80" w:author="Tommaso Peresson" w:date="2018-10-16T19:12:00Z">
          <w:pPr>
            <w:pStyle w:val="NormaleWeb"/>
            <w:numPr>
              <w:ilvl w:val="3"/>
              <w:numId w:val="21"/>
            </w:numPr>
            <w:spacing w:beforeAutospacing="0" w:after="0" w:afterAutospacing="0"/>
            <w:ind w:left="1368" w:hanging="648"/>
            <w:textAlignment w:val="baseline"/>
          </w:pPr>
        </w:pPrChange>
      </w:pPr>
    </w:p>
    <w:p w14:paraId="7979F4DB" w14:textId="104952BD" w:rsidR="00581A2F" w:rsidRDefault="00B56D30" w:rsidP="005F4635">
      <w:pPr>
        <w:pStyle w:val="Titolo2"/>
        <w:rPr>
          <w:ins w:id="81" w:author="Tommaso Peresson" w:date="2018-10-16T18:43:00Z"/>
        </w:rPr>
      </w:pPr>
      <w:r w:rsidRPr="00C83D97">
        <w:rPr>
          <w:rPrChange w:id="82" w:author="Tommaso Peresson" w:date="2018-10-16T18:26:00Z">
            <w:rPr>
              <w:rFonts w:ascii="Arial" w:hAnsi="Arial" w:cs="Arial"/>
              <w:i/>
              <w:iCs/>
              <w:color w:val="000000"/>
              <w:sz w:val="24"/>
              <w:szCs w:val="24"/>
            </w:rPr>
          </w:rPrChange>
        </w:rPr>
        <w:lastRenderedPageBreak/>
        <w:t>Definitions, Acronyms, Abbreviations</w:t>
      </w:r>
    </w:p>
    <w:p w14:paraId="67F7C5DE" w14:textId="17017B37" w:rsidR="00581A2F" w:rsidRDefault="00A938A9" w:rsidP="00581A2F">
      <w:pPr>
        <w:pStyle w:val="Titolo3"/>
        <w:rPr>
          <w:ins w:id="83" w:author="Tommaso Peresson" w:date="2018-10-16T18:43:00Z"/>
        </w:rPr>
      </w:pPr>
      <w:ins w:id="84" w:author="Tommaso Peresson" w:date="2018-10-16T18:43:00Z">
        <w:r>
          <w:t>Definitions</w:t>
        </w:r>
      </w:ins>
    </w:p>
    <w:p w14:paraId="2EE0A88D" w14:textId="5293D038" w:rsidR="00A938A9" w:rsidRPr="00163F93" w:rsidRDefault="00A938A9" w:rsidP="00C865D8">
      <w:pPr>
        <w:pStyle w:val="Titolo6"/>
        <w:rPr>
          <w:ins w:id="85" w:author="Tommaso Peresson" w:date="2018-10-16T18:45:00Z"/>
          <w:rFonts w:eastAsiaTheme="minorEastAsia" w:cstheme="minorBidi"/>
          <w:color w:val="auto"/>
          <w:rPrChange w:id="86" w:author="Tommaso Peresson" w:date="2018-10-23T12:31:00Z">
            <w:rPr>
              <w:ins w:id="87" w:author="Tommaso Peresson" w:date="2018-10-16T18:45:00Z"/>
            </w:rPr>
          </w:rPrChange>
        </w:rPr>
      </w:pPr>
      <w:ins w:id="88" w:author="Tommaso Peresson" w:date="2018-10-16T18:44:00Z">
        <w:r w:rsidRPr="00C865D8">
          <w:t>Private Customer</w:t>
        </w:r>
      </w:ins>
      <w:ins w:id="89" w:author="Tommaso Peresson" w:date="2018-10-23T12:31:00Z">
        <w:r w:rsidR="00163F93">
          <w:t>: a customer that applies to the service Data4Help as a provider of personal health data.</w:t>
        </w:r>
      </w:ins>
    </w:p>
    <w:p w14:paraId="1485EA39" w14:textId="449FEFF6" w:rsidR="007C65C4" w:rsidRDefault="00EC199A">
      <w:pPr>
        <w:pStyle w:val="Titolo6"/>
        <w:rPr>
          <w:ins w:id="90" w:author="Tommaso Peresson" w:date="2018-10-16T19:03:00Z"/>
        </w:rPr>
        <w:pPrChange w:id="91" w:author="Tommaso Peresson" w:date="2018-10-23T12:31:00Z">
          <w:pPr/>
        </w:pPrChange>
      </w:pPr>
      <w:ins w:id="92" w:author="Tommaso Peresson" w:date="2018-10-16T18:44:00Z">
        <w:r>
          <w:t>Corporate</w:t>
        </w:r>
      </w:ins>
      <w:ins w:id="93" w:author="Tommaso Peresson" w:date="2018-10-16T18:45:00Z">
        <w:r w:rsidR="00930A78">
          <w:t xml:space="preserve"> or Business</w:t>
        </w:r>
      </w:ins>
      <w:ins w:id="94" w:author="Tommaso Peresson" w:date="2018-10-16T18:44:00Z">
        <w:r>
          <w:t xml:space="preserve"> Customer</w:t>
        </w:r>
      </w:ins>
      <w:ins w:id="95" w:author="Tommaso Peresson" w:date="2018-10-23T12:31:00Z">
        <w:r w:rsidR="00163F93">
          <w:t>: a</w:t>
        </w:r>
      </w:ins>
      <w:ins w:id="96" w:author="Tommaso Peresson" w:date="2018-10-16T18:46:00Z">
        <w:r w:rsidR="007C65C4">
          <w:t xml:space="preserve"> customer that </w:t>
        </w:r>
        <w:r w:rsidR="003D5A50">
          <w:t xml:space="preserve">applies to the service Data4Help as a </w:t>
        </w:r>
      </w:ins>
      <w:ins w:id="97" w:author="Tommaso Peresson" w:date="2018-10-16T18:47:00Z">
        <w:r w:rsidR="00B226E3">
          <w:t>user of the data acquired</w:t>
        </w:r>
        <w:r w:rsidR="002C524A">
          <w:t>.</w:t>
        </w:r>
      </w:ins>
    </w:p>
    <w:p w14:paraId="6B2C8B1D" w14:textId="78FF8904" w:rsidR="00FB4E46" w:rsidRPr="00370378" w:rsidRDefault="00FB4E46">
      <w:pPr>
        <w:pStyle w:val="Titolo3"/>
        <w:rPr>
          <w:ins w:id="98" w:author="Tommaso Peresson" w:date="2018-10-16T19:03:00Z"/>
        </w:rPr>
      </w:pPr>
      <w:ins w:id="99" w:author="Tommaso Peresson" w:date="2018-10-16T19:03:00Z">
        <w:r>
          <w:t>Acronyms</w:t>
        </w:r>
      </w:ins>
    </w:p>
    <w:p w14:paraId="4463E7A0" w14:textId="02D451A0" w:rsidR="00FB4E46" w:rsidRDefault="00FB4E46">
      <w:pPr>
        <w:pStyle w:val="Titolo6"/>
        <w:rPr>
          <w:ins w:id="100" w:author="Tommaso Peresson" w:date="2018-10-16T19:03:00Z"/>
        </w:rPr>
        <w:pPrChange w:id="101" w:author="Tommaso Peresson" w:date="2018-10-23T12:29:00Z">
          <w:pPr/>
        </w:pPrChange>
      </w:pPr>
      <w:ins w:id="102" w:author="Tommaso Peresson" w:date="2018-10-16T19:03:00Z">
        <w:r>
          <w:t>[BC] as Business Customer</w:t>
        </w:r>
      </w:ins>
    </w:p>
    <w:p w14:paraId="0A91B276" w14:textId="2D6EDE3F" w:rsidR="00FB4E46" w:rsidRDefault="00FB4E46">
      <w:pPr>
        <w:pStyle w:val="Titolo6"/>
        <w:rPr>
          <w:ins w:id="103" w:author="Tommaso Peresson" w:date="2018-10-16T19:04:00Z"/>
        </w:rPr>
        <w:pPrChange w:id="104" w:author="Tommaso Peresson" w:date="2018-10-23T12:29:00Z">
          <w:pPr/>
        </w:pPrChange>
      </w:pPr>
      <w:ins w:id="105" w:author="Tommaso Peresson" w:date="2018-10-16T19:04:00Z">
        <w:r>
          <w:t>[PC] as Private Customer</w:t>
        </w:r>
      </w:ins>
    </w:p>
    <w:p w14:paraId="5ADD697F" w14:textId="77777777" w:rsidR="00775953" w:rsidRDefault="00365144">
      <w:pPr>
        <w:pStyle w:val="Titolo6"/>
        <w:rPr>
          <w:ins w:id="106" w:author="Tommaso Peresson" w:date="2018-10-16T19:33:00Z"/>
        </w:rPr>
        <w:pPrChange w:id="107" w:author="Tommaso Peresson" w:date="2018-10-23T12:29:00Z">
          <w:pPr>
            <w:pStyle w:val="Paragrafoelenco"/>
            <w:numPr>
              <w:numId w:val="44"/>
            </w:numPr>
            <w:ind w:hanging="360"/>
          </w:pPr>
        </w:pPrChange>
      </w:pPr>
      <w:ins w:id="108" w:author="Tommaso Peresson" w:date="2018-10-16T19:05:00Z">
        <w:r>
          <w:t>[SSC] as Social Security Number</w:t>
        </w:r>
      </w:ins>
    </w:p>
    <w:p w14:paraId="4DAD9867" w14:textId="77777777" w:rsidR="00775953" w:rsidRDefault="00365144">
      <w:pPr>
        <w:pStyle w:val="Titolo6"/>
        <w:rPr>
          <w:ins w:id="109" w:author="Tommaso Peresson" w:date="2018-10-16T19:33:00Z"/>
        </w:rPr>
        <w:pPrChange w:id="110" w:author="Tommaso Peresson" w:date="2018-10-23T12:29:00Z">
          <w:pPr>
            <w:pStyle w:val="Paragrafoelenco"/>
            <w:numPr>
              <w:numId w:val="44"/>
            </w:numPr>
            <w:ind w:hanging="360"/>
          </w:pPr>
        </w:pPrChange>
      </w:pPr>
      <w:ins w:id="111" w:author="Tommaso Peresson" w:date="2018-10-16T19:05:00Z">
        <w:r>
          <w:t xml:space="preserve">[CF] as </w:t>
        </w:r>
        <w:proofErr w:type="spellStart"/>
        <w:r>
          <w:t>Codice</w:t>
        </w:r>
        <w:proofErr w:type="spellEnd"/>
        <w:r>
          <w:t xml:space="preserve"> </w:t>
        </w:r>
        <w:proofErr w:type="spellStart"/>
        <w:r>
          <w:t>Fiscale</w:t>
        </w:r>
      </w:ins>
      <w:proofErr w:type="spellEnd"/>
    </w:p>
    <w:p w14:paraId="48512814" w14:textId="043089DD" w:rsidR="00AC0B4B" w:rsidRPr="00747DCA" w:rsidRDefault="00AC0B4B">
      <w:pPr>
        <w:pStyle w:val="Titolo6"/>
        <w:rPr>
          <w:ins w:id="112" w:author="Tommaso Peresson" w:date="2018-10-25T15:11:00Z"/>
        </w:rPr>
      </w:pPr>
      <w:ins w:id="113" w:author="Tommaso Peresson" w:date="2018-10-16T19:30:00Z">
        <w:r w:rsidRPr="00747DCA">
          <w:t>[SM] as System Manager</w:t>
        </w:r>
      </w:ins>
    </w:p>
    <w:p w14:paraId="08F7AFAD" w14:textId="4DC41AFF" w:rsidR="00747DCA" w:rsidRPr="00747DCA" w:rsidRDefault="00747DCA">
      <w:pPr>
        <w:pStyle w:val="Titolo6"/>
        <w:rPr>
          <w:ins w:id="114" w:author="Tommaso Peresson" w:date="2018-10-25T15:11:00Z"/>
          <w:rPrChange w:id="115" w:author="Tommaso Peresson" w:date="2018-10-25T15:11:00Z">
            <w:rPr>
              <w:ins w:id="116" w:author="Tommaso Peresson" w:date="2018-10-25T15:11:00Z"/>
              <w:rFonts w:ascii="Georgia" w:hAnsi="Georgia" w:cs="Georgia"/>
              <w:sz w:val="20"/>
              <w:szCs w:val="20"/>
            </w:rPr>
          </w:rPrChange>
        </w:rPr>
        <w:pPrChange w:id="117" w:author="Tommaso Peresson" w:date="2018-10-25T15:11:00Z">
          <w:pPr>
            <w:autoSpaceDE w:val="0"/>
            <w:autoSpaceDN w:val="0"/>
            <w:adjustRightInd w:val="0"/>
            <w:spacing w:after="0" w:line="240" w:lineRule="auto"/>
          </w:pPr>
        </w:pPrChange>
      </w:pPr>
      <w:ins w:id="118" w:author="Tommaso Peresson" w:date="2018-10-25T15:11:00Z">
        <w:r w:rsidRPr="00747DCA">
          <w:rPr>
            <w:rPrChange w:id="119" w:author="Tommaso Peresson" w:date="2018-10-25T15:11:00Z">
              <w:rPr>
                <w:rFonts w:ascii="Georgia" w:hAnsi="Georgia" w:cs="Georgia"/>
                <w:iCs/>
                <w:sz w:val="20"/>
                <w:szCs w:val="20"/>
              </w:rPr>
            </w:rPrChange>
          </w:rPr>
          <w:t>[</w:t>
        </w:r>
        <w:proofErr w:type="spellStart"/>
        <w:r w:rsidRPr="00747DCA">
          <w:rPr>
            <w:rPrChange w:id="120" w:author="Tommaso Peresson" w:date="2018-10-25T15:11:00Z">
              <w:rPr>
                <w:rFonts w:ascii="Georgia" w:hAnsi="Georgia" w:cs="Georgia"/>
                <w:iCs/>
                <w:sz w:val="20"/>
                <w:szCs w:val="20"/>
              </w:rPr>
            </w:rPrChange>
          </w:rPr>
          <w:t>Gn</w:t>
        </w:r>
        <w:proofErr w:type="spellEnd"/>
        <w:r w:rsidRPr="00747DCA">
          <w:rPr>
            <w:rPrChange w:id="121" w:author="Tommaso Peresson" w:date="2018-10-25T15:11:00Z">
              <w:rPr>
                <w:rFonts w:ascii="Georgia" w:hAnsi="Georgia" w:cs="Georgia"/>
                <w:iCs/>
                <w:sz w:val="20"/>
                <w:szCs w:val="20"/>
              </w:rPr>
            </w:rPrChange>
          </w:rPr>
          <w:t>]: n-goal.</w:t>
        </w:r>
      </w:ins>
    </w:p>
    <w:p w14:paraId="211B3E6A" w14:textId="4F91F8D5" w:rsidR="00747DCA" w:rsidRPr="00747DCA" w:rsidRDefault="00747DCA">
      <w:pPr>
        <w:pStyle w:val="Titolo6"/>
        <w:rPr>
          <w:ins w:id="122" w:author="Tommaso Peresson" w:date="2018-10-25T15:11:00Z"/>
          <w:rPrChange w:id="123" w:author="Tommaso Peresson" w:date="2018-10-25T15:11:00Z">
            <w:rPr>
              <w:ins w:id="124" w:author="Tommaso Peresson" w:date="2018-10-25T15:11:00Z"/>
              <w:rFonts w:ascii="Georgia" w:hAnsi="Georgia" w:cs="Georgia"/>
              <w:sz w:val="20"/>
              <w:szCs w:val="20"/>
            </w:rPr>
          </w:rPrChange>
        </w:rPr>
        <w:pPrChange w:id="125" w:author="Tommaso Peresson" w:date="2018-10-25T15:11:00Z">
          <w:pPr>
            <w:autoSpaceDE w:val="0"/>
            <w:autoSpaceDN w:val="0"/>
            <w:adjustRightInd w:val="0"/>
            <w:spacing w:after="0" w:line="240" w:lineRule="auto"/>
          </w:pPr>
        </w:pPrChange>
      </w:pPr>
      <w:ins w:id="126" w:author="Tommaso Peresson" w:date="2018-10-25T15:11:00Z">
        <w:r w:rsidRPr="00747DCA">
          <w:rPr>
            <w:rPrChange w:id="127" w:author="Tommaso Peresson" w:date="2018-10-25T15:11:00Z">
              <w:rPr>
                <w:rFonts w:ascii="Georgia" w:hAnsi="Georgia" w:cs="Georgia"/>
                <w:iCs/>
                <w:sz w:val="20"/>
                <w:szCs w:val="20"/>
              </w:rPr>
            </w:rPrChange>
          </w:rPr>
          <w:t>[</w:t>
        </w:r>
        <w:proofErr w:type="spellStart"/>
        <w:r w:rsidRPr="00747DCA">
          <w:rPr>
            <w:rPrChange w:id="128" w:author="Tommaso Peresson" w:date="2018-10-25T15:11:00Z">
              <w:rPr>
                <w:rFonts w:ascii="Georgia" w:hAnsi="Georgia" w:cs="Georgia"/>
                <w:iCs/>
                <w:sz w:val="20"/>
                <w:szCs w:val="20"/>
              </w:rPr>
            </w:rPrChange>
          </w:rPr>
          <w:t>Dn</w:t>
        </w:r>
        <w:proofErr w:type="spellEnd"/>
        <w:r w:rsidRPr="00747DCA">
          <w:rPr>
            <w:rPrChange w:id="129" w:author="Tommaso Peresson" w:date="2018-10-25T15:11:00Z">
              <w:rPr>
                <w:rFonts w:ascii="Georgia" w:hAnsi="Georgia" w:cs="Georgia"/>
                <w:iCs/>
                <w:sz w:val="20"/>
                <w:szCs w:val="20"/>
              </w:rPr>
            </w:rPrChange>
          </w:rPr>
          <w:t>]: n-domain assumption.</w:t>
        </w:r>
      </w:ins>
    </w:p>
    <w:p w14:paraId="55259D0E" w14:textId="67C2E290" w:rsidR="00747DCA" w:rsidRPr="00747DCA" w:rsidRDefault="00747DCA">
      <w:pPr>
        <w:pStyle w:val="Titolo6"/>
        <w:rPr>
          <w:iCs w:val="0"/>
          <w:rPrChange w:id="130" w:author="Tommaso Peresson" w:date="2018-10-25T15:11:00Z">
            <w:rPr>
              <w:rFonts w:ascii="Arial" w:hAnsi="Arial" w:cs="Arial"/>
              <w:i/>
              <w:iCs/>
              <w:color w:val="000000"/>
            </w:rPr>
          </w:rPrChange>
        </w:rPr>
        <w:pPrChange w:id="131" w:author="Tommaso Peresson" w:date="2018-10-25T15:11:00Z">
          <w:pPr>
            <w:pStyle w:val="Titolo2"/>
            <w:numPr>
              <w:numId w:val="18"/>
            </w:numPr>
            <w:textAlignment w:val="baseline"/>
          </w:pPr>
        </w:pPrChange>
      </w:pPr>
      <w:ins w:id="132" w:author="Tommaso Peresson" w:date="2018-10-25T15:11:00Z">
        <w:r w:rsidRPr="00747DCA">
          <w:rPr>
            <w:rPrChange w:id="133" w:author="Tommaso Peresson" w:date="2018-10-25T15:11:00Z">
              <w:rPr>
                <w:rFonts w:ascii="Georgia" w:hAnsi="Georgia" w:cs="Georgia"/>
                <w:b w:val="0"/>
                <w:bCs w:val="0"/>
                <w:iCs/>
                <w:smallCaps w:val="0"/>
                <w:sz w:val="20"/>
                <w:szCs w:val="20"/>
              </w:rPr>
            </w:rPrChange>
          </w:rPr>
          <w:t>[Rn]: n-functional requirement.</w:t>
        </w:r>
      </w:ins>
    </w:p>
    <w:p w14:paraId="39AEA40B" w14:textId="77777777" w:rsidR="00B56D30" w:rsidRPr="00C83D97" w:rsidRDefault="00B56D30">
      <w:pPr>
        <w:pStyle w:val="Titolo2"/>
        <w:rPr>
          <w:rPrChange w:id="134" w:author="Tommaso Peresson" w:date="2018-10-16T18:26:00Z">
            <w:rPr>
              <w:rFonts w:ascii="Arial" w:hAnsi="Arial" w:cs="Arial"/>
              <w:i/>
              <w:iCs/>
              <w:color w:val="000000"/>
            </w:rPr>
          </w:rPrChange>
        </w:rPr>
        <w:pPrChange w:id="135" w:author="Tommaso Peresson" w:date="2018-10-16T18:26:00Z">
          <w:pPr>
            <w:pStyle w:val="Titolo2"/>
            <w:numPr>
              <w:numId w:val="18"/>
            </w:numPr>
            <w:spacing w:before="0"/>
            <w:textAlignment w:val="baseline"/>
          </w:pPr>
        </w:pPrChange>
      </w:pPr>
      <w:r w:rsidRPr="00C83D97">
        <w:rPr>
          <w:rPrChange w:id="136" w:author="Tommaso Peresson" w:date="2018-10-16T18:26:00Z">
            <w:rPr>
              <w:rFonts w:ascii="Arial" w:hAnsi="Arial" w:cs="Arial"/>
              <w:i/>
              <w:iCs/>
              <w:color w:val="000000"/>
              <w:sz w:val="24"/>
              <w:szCs w:val="24"/>
            </w:rPr>
          </w:rPrChange>
        </w:rPr>
        <w:t>Revision History</w:t>
      </w:r>
    </w:p>
    <w:p w14:paraId="7BD815C8" w14:textId="77777777" w:rsidR="00B56D30" w:rsidRPr="00C83D97" w:rsidRDefault="00B56D30">
      <w:pPr>
        <w:pStyle w:val="Titolo2"/>
        <w:rPr>
          <w:rPrChange w:id="137" w:author="Tommaso Peresson" w:date="2018-10-16T18:26:00Z">
            <w:rPr>
              <w:rFonts w:ascii="Arial" w:hAnsi="Arial" w:cs="Arial"/>
              <w:i/>
              <w:iCs/>
              <w:color w:val="000000"/>
            </w:rPr>
          </w:rPrChange>
        </w:rPr>
        <w:pPrChange w:id="138" w:author="Tommaso Peresson" w:date="2018-10-16T18:26:00Z">
          <w:pPr>
            <w:pStyle w:val="Titolo2"/>
            <w:numPr>
              <w:numId w:val="18"/>
            </w:numPr>
            <w:spacing w:before="0"/>
            <w:textAlignment w:val="baseline"/>
          </w:pPr>
        </w:pPrChange>
      </w:pPr>
      <w:r w:rsidRPr="00C83D97">
        <w:rPr>
          <w:rPrChange w:id="139" w:author="Tommaso Peresson" w:date="2018-10-16T18:26:00Z">
            <w:rPr>
              <w:rFonts w:ascii="Arial" w:hAnsi="Arial" w:cs="Arial"/>
              <w:i/>
              <w:iCs/>
              <w:color w:val="000000"/>
              <w:sz w:val="24"/>
              <w:szCs w:val="24"/>
            </w:rPr>
          </w:rPrChange>
        </w:rPr>
        <w:t>Reference Documents</w:t>
      </w:r>
    </w:p>
    <w:p w14:paraId="46F1DF0E" w14:textId="3E2AC5A7" w:rsidR="00B56D30" w:rsidRPr="00976F90" w:rsidRDefault="00B56D30">
      <w:pPr>
        <w:pStyle w:val="Titolo2"/>
        <w:pPrChange w:id="140" w:author="Tommaso Peresson" w:date="2018-10-16T18:26:00Z">
          <w:pPr>
            <w:pStyle w:val="Titolo2"/>
            <w:numPr>
              <w:numId w:val="18"/>
            </w:numPr>
            <w:spacing w:before="0" w:after="120"/>
            <w:textAlignment w:val="baseline"/>
          </w:pPr>
        </w:pPrChange>
      </w:pPr>
      <w:r w:rsidRPr="00C83D97">
        <w:rPr>
          <w:rPrChange w:id="141" w:author="Tommaso Peresson" w:date="2018-10-16T18:26:00Z">
            <w:rPr>
              <w:rFonts w:ascii="Arial" w:hAnsi="Arial" w:cs="Arial"/>
              <w:i/>
              <w:iCs/>
              <w:color w:val="000000"/>
              <w:sz w:val="24"/>
              <w:szCs w:val="24"/>
            </w:rPr>
          </w:rPrChange>
        </w:rPr>
        <w:t>Document Structure</w:t>
      </w:r>
      <w:r w:rsidRPr="00C83D97">
        <w:br/>
      </w:r>
      <w:r>
        <w:br/>
      </w:r>
    </w:p>
    <w:p w14:paraId="4806F40D" w14:textId="77777777" w:rsidR="00B56D30" w:rsidRPr="00C83D97" w:rsidRDefault="00B56D30">
      <w:pPr>
        <w:pStyle w:val="Titolo1"/>
        <w:rPr>
          <w:rPrChange w:id="142" w:author="Tommaso Peresson" w:date="2018-10-16T18:26:00Z">
            <w:rPr>
              <w:rFonts w:ascii="Arial" w:hAnsi="Arial" w:cs="Arial"/>
              <w:i/>
              <w:iCs/>
              <w:color w:val="000000"/>
            </w:rPr>
          </w:rPrChange>
        </w:rPr>
        <w:pPrChange w:id="143" w:author="Tommaso Peresson" w:date="2018-10-16T18:26:00Z">
          <w:pPr>
            <w:pStyle w:val="Titolo1"/>
            <w:numPr>
              <w:numId w:val="18"/>
            </w:numPr>
            <w:pBdr>
              <w:bottom w:val="none" w:sz="0" w:space="0" w:color="auto"/>
            </w:pBdr>
            <w:spacing w:before="400"/>
            <w:textAlignment w:val="baseline"/>
          </w:pPr>
        </w:pPrChange>
      </w:pPr>
      <w:r w:rsidRPr="00C83D97">
        <w:rPr>
          <w:rPrChange w:id="144" w:author="Tommaso Peresson" w:date="2018-10-16T18:26:00Z">
            <w:rPr>
              <w:rFonts w:ascii="Arial" w:hAnsi="Arial" w:cs="Arial"/>
              <w:i/>
              <w:iCs/>
              <w:color w:val="000000"/>
              <w:sz w:val="32"/>
              <w:szCs w:val="32"/>
            </w:rPr>
          </w:rPrChange>
        </w:rPr>
        <w:t>Overall Description</w:t>
      </w:r>
    </w:p>
    <w:p w14:paraId="4DCD7A01" w14:textId="1FA4DF1E" w:rsidR="00B56D30" w:rsidRDefault="00B56D30">
      <w:pPr>
        <w:pStyle w:val="Titolo2"/>
        <w:rPr>
          <w:ins w:id="145" w:author="Giacomo Ziffer" w:date="2018-11-01T12:23:00Z"/>
        </w:rPr>
        <w:pPrChange w:id="146" w:author="Tommaso Peresson" w:date="2018-10-16T18:26:00Z">
          <w:pPr>
            <w:pStyle w:val="Titolo2"/>
            <w:numPr>
              <w:numId w:val="18"/>
            </w:numPr>
            <w:spacing w:before="0"/>
            <w:textAlignment w:val="baseline"/>
          </w:pPr>
        </w:pPrChange>
      </w:pPr>
      <w:r w:rsidRPr="00C83D97">
        <w:rPr>
          <w:rPrChange w:id="147" w:author="Tommaso Peresson" w:date="2018-10-16T18:26:00Z">
            <w:rPr>
              <w:rFonts w:ascii="Arial" w:hAnsi="Arial" w:cs="Arial"/>
              <w:i/>
              <w:iCs/>
              <w:color w:val="000000"/>
              <w:sz w:val="24"/>
              <w:szCs w:val="24"/>
            </w:rPr>
          </w:rPrChange>
        </w:rPr>
        <w:t>Product Perspective</w:t>
      </w:r>
    </w:p>
    <w:p w14:paraId="131052F9" w14:textId="51F4AE12" w:rsidR="005A3122" w:rsidRPr="005A3122" w:rsidRDefault="00622325">
      <w:pPr>
        <w:rPr>
          <w:rPrChange w:id="148" w:author="Giacomo Ziffer" w:date="2018-11-01T12:23:00Z">
            <w:rPr>
              <w:rFonts w:ascii="Arial" w:hAnsi="Arial" w:cs="Arial"/>
              <w:i/>
              <w:iCs/>
              <w:color w:val="000000"/>
            </w:rPr>
          </w:rPrChange>
        </w:rPr>
        <w:pPrChange w:id="149" w:author="Giacomo Ziffer" w:date="2018-11-01T12:23:00Z">
          <w:pPr>
            <w:pStyle w:val="Titolo2"/>
            <w:numPr>
              <w:numId w:val="18"/>
            </w:numPr>
            <w:spacing w:before="0"/>
            <w:textAlignment w:val="baseline"/>
          </w:pPr>
        </w:pPrChange>
      </w:pPr>
      <w:ins w:id="150" w:author="Giacomo Ziffer" w:date="2018-11-01T16:08:00Z">
        <w:r>
          <w:t>T</w:t>
        </w:r>
        <w:r w:rsidRPr="00622325">
          <w:t>he product will be completely developed from scratch and will be composed of two components: the first is intended to be a web application, whose purpose is to interface with Business Customer, the latter is intended to be a smartphone application that will be used from the Private Customer</w:t>
        </w:r>
      </w:ins>
      <w:ins w:id="151" w:author="Giacomo Ziffer" w:date="2018-11-01T16:09:00Z">
        <w:r w:rsidR="001B6AFE">
          <w:t xml:space="preserve">. </w:t>
        </w:r>
      </w:ins>
      <w:ins w:id="152" w:author="Giacomo Ziffer" w:date="2018-11-01T16:11:00Z">
        <w:r w:rsidR="00DE3A9F">
          <w:t>All data required for TrackMe</w:t>
        </w:r>
        <w:r w:rsidR="002528FA">
          <w:t xml:space="preserve"> for monitoring and analysis will be provided via a wearable device.</w:t>
        </w:r>
      </w:ins>
    </w:p>
    <w:p w14:paraId="5ECE45B0" w14:textId="6895A19B" w:rsidR="00B56D30" w:rsidRDefault="00B56D30">
      <w:pPr>
        <w:pStyle w:val="Titolo2"/>
        <w:rPr>
          <w:ins w:id="153" w:author="Giacomo Ziffer" w:date="2018-11-01T16:12:00Z"/>
        </w:rPr>
        <w:pPrChange w:id="154" w:author="Tommaso Peresson" w:date="2018-10-16T18:26:00Z">
          <w:pPr>
            <w:pStyle w:val="Titolo2"/>
            <w:numPr>
              <w:numId w:val="18"/>
            </w:numPr>
            <w:spacing w:before="0"/>
            <w:textAlignment w:val="baseline"/>
          </w:pPr>
        </w:pPrChange>
      </w:pPr>
      <w:r w:rsidRPr="00C83D97">
        <w:rPr>
          <w:rPrChange w:id="155" w:author="Tommaso Peresson" w:date="2018-10-16T18:26:00Z">
            <w:rPr>
              <w:rFonts w:ascii="Arial" w:hAnsi="Arial" w:cs="Arial"/>
              <w:i/>
              <w:iCs/>
              <w:color w:val="000000"/>
              <w:sz w:val="24"/>
              <w:szCs w:val="24"/>
            </w:rPr>
          </w:rPrChange>
        </w:rPr>
        <w:t>Product Functions</w:t>
      </w:r>
    </w:p>
    <w:p w14:paraId="4F65A4A1" w14:textId="1C07EC8D" w:rsidR="005B73E8" w:rsidRDefault="00C04AAA">
      <w:pPr>
        <w:rPr>
          <w:ins w:id="156" w:author="Giacomo Ziffer" w:date="2018-11-01T16:21:00Z"/>
        </w:rPr>
        <w:pPrChange w:id="157" w:author="Giacomo Ziffer" w:date="2018-11-01T16:12:00Z">
          <w:pPr>
            <w:pStyle w:val="Titolo2"/>
            <w:numPr>
              <w:numId w:val="18"/>
            </w:numPr>
            <w:spacing w:before="0"/>
            <w:textAlignment w:val="baseline"/>
          </w:pPr>
        </w:pPrChange>
      </w:pPr>
      <w:ins w:id="158" w:author="Giacomo Ziffer" w:date="2018-11-01T16:19:00Z">
        <w:r>
          <w:t>In the following section, the functions of the system are lis</w:t>
        </w:r>
      </w:ins>
      <w:ins w:id="159" w:author="Giacomo Ziffer" w:date="2018-11-01T16:20:00Z">
        <w:r>
          <w:t>ted and more precisely specified</w:t>
        </w:r>
        <w:r w:rsidR="00D35873">
          <w:t>, with respect to the goals mentioned in section 1.2.</w:t>
        </w:r>
      </w:ins>
    </w:p>
    <w:p w14:paraId="40A03CF2" w14:textId="5E4EE6D4" w:rsidR="00573075" w:rsidRDefault="007910C1">
      <w:pPr>
        <w:pStyle w:val="Titolo3"/>
        <w:numPr>
          <w:ilvl w:val="2"/>
          <w:numId w:val="22"/>
        </w:numPr>
        <w:rPr>
          <w:ins w:id="160" w:author="Giacomo Ziffer" w:date="2018-11-01T16:30:00Z"/>
        </w:rPr>
        <w:pPrChange w:id="161" w:author="Giacomo Ziffer" w:date="2018-11-01T16:30:00Z">
          <w:pPr>
            <w:pStyle w:val="Titolo2"/>
            <w:numPr>
              <w:numId w:val="18"/>
            </w:numPr>
            <w:spacing w:before="0"/>
            <w:textAlignment w:val="baseline"/>
          </w:pPr>
        </w:pPrChange>
      </w:pPr>
      <w:ins w:id="162" w:author="Giacomo Ziffer" w:date="2018-11-01T16:23:00Z">
        <w:r>
          <w:lastRenderedPageBreak/>
          <w:t>Monitor</w:t>
        </w:r>
      </w:ins>
      <w:ins w:id="163" w:author="Giacomo Ziffer" w:date="2018-11-01T16:30:00Z">
        <w:r w:rsidR="00573075">
          <w:t xml:space="preserve"> location and health status of individuals</w:t>
        </w:r>
      </w:ins>
    </w:p>
    <w:p w14:paraId="788F797F" w14:textId="77777777" w:rsidR="0084201D" w:rsidRDefault="008E3087">
      <w:pPr>
        <w:rPr>
          <w:ins w:id="164" w:author="Giacomo Ziffer" w:date="2018-11-01T16:32:00Z"/>
        </w:rPr>
        <w:pPrChange w:id="165" w:author="Giacomo Ziffer" w:date="2018-11-01T16:12:00Z">
          <w:pPr>
            <w:pStyle w:val="Titolo2"/>
            <w:numPr>
              <w:numId w:val="18"/>
            </w:numPr>
            <w:spacing w:before="0"/>
            <w:textAlignment w:val="baseline"/>
          </w:pPr>
        </w:pPrChange>
      </w:pPr>
      <w:ins w:id="166" w:author="Giacomo Ziffer" w:date="2018-11-01T16:31:00Z">
        <w:r>
          <w:t>After registration, Business Customer can request</w:t>
        </w:r>
        <w:r w:rsidR="0084201D">
          <w:t>:</w:t>
        </w:r>
      </w:ins>
    </w:p>
    <w:p w14:paraId="770AA9B9" w14:textId="530524BD" w:rsidR="001B2917" w:rsidRDefault="0078264D">
      <w:pPr>
        <w:pStyle w:val="Paragrafoelenco"/>
        <w:numPr>
          <w:ilvl w:val="0"/>
          <w:numId w:val="54"/>
        </w:numPr>
        <w:rPr>
          <w:ins w:id="167" w:author="Giacomo Ziffer" w:date="2018-11-01T16:33:00Z"/>
        </w:rPr>
        <w:pPrChange w:id="168" w:author="Giacomo Ziffer" w:date="2018-11-01T16:32:00Z">
          <w:pPr>
            <w:pStyle w:val="Titolo2"/>
            <w:numPr>
              <w:numId w:val="18"/>
            </w:numPr>
            <w:spacing w:before="0"/>
            <w:textAlignment w:val="baseline"/>
          </w:pPr>
        </w:pPrChange>
      </w:pPr>
      <w:ins w:id="169" w:author="Giacomo Ziffer" w:date="2018-11-01T16:32:00Z">
        <w:r w:rsidRPr="0078264D">
          <w:t>Access to the data of some specific individuals (by</w:t>
        </w:r>
      </w:ins>
      <w:ins w:id="170" w:author="Giacomo Ziffer" w:date="2018-11-01T16:33:00Z">
        <w:r w:rsidR="00ED612F">
          <w:t xml:space="preserve"> providing</w:t>
        </w:r>
      </w:ins>
      <w:ins w:id="171" w:author="Giacomo Ziffer" w:date="2018-11-01T16:32:00Z">
        <w:r w:rsidRPr="0078264D">
          <w:t xml:space="preserve"> his/her social security number or</w:t>
        </w:r>
      </w:ins>
      <w:ins w:id="172" w:author="Giacomo Ziffer" w:date="2018-11-01T16:33:00Z">
        <w:r w:rsidR="00ED612F">
          <w:t xml:space="preserve"> his/her</w:t>
        </w:r>
      </w:ins>
      <w:ins w:id="173" w:author="Giacomo Ziffer" w:date="2018-11-01T16:32:00Z">
        <w:r w:rsidRPr="0078264D">
          <w:t xml:space="preserve"> fiscal code in Italy). In this case, TrackMe passes the request to the specific individuals who can accept or refuse it.</w:t>
        </w:r>
      </w:ins>
    </w:p>
    <w:p w14:paraId="075F5149" w14:textId="658C1EF2" w:rsidR="00CB0CFC" w:rsidRDefault="00CA42A9">
      <w:pPr>
        <w:pStyle w:val="Paragrafoelenco"/>
        <w:ind w:left="775"/>
        <w:rPr>
          <w:ins w:id="174" w:author="Giacomo Ziffer" w:date="2018-11-01T16:38:00Z"/>
        </w:rPr>
        <w:pPrChange w:id="175" w:author="Giacomo Ziffer" w:date="2018-11-01T16:33:00Z">
          <w:pPr>
            <w:pStyle w:val="Titolo2"/>
            <w:numPr>
              <w:numId w:val="18"/>
            </w:numPr>
            <w:spacing w:before="0"/>
            <w:textAlignment w:val="baseline"/>
          </w:pPr>
        </w:pPrChange>
      </w:pPr>
      <w:ins w:id="176" w:author="Giacomo Ziffer" w:date="2018-11-01T16:34:00Z">
        <w:r>
          <w:t>In this case, B</w:t>
        </w:r>
      </w:ins>
      <w:ins w:id="177" w:author="Giacomo Ziffer" w:date="2018-11-01T16:35:00Z">
        <w:r>
          <w:t xml:space="preserve">C can request </w:t>
        </w:r>
        <w:r w:rsidR="00083258">
          <w:t>real-time data or historical data of the specific user</w:t>
        </w:r>
      </w:ins>
      <w:ins w:id="178" w:author="Giacomo Ziffer" w:date="2018-11-01T16:38:00Z">
        <w:r w:rsidR="00A84769">
          <w:t>.</w:t>
        </w:r>
      </w:ins>
    </w:p>
    <w:p w14:paraId="4B8C0B3F" w14:textId="10E53914" w:rsidR="00A84769" w:rsidRDefault="00EB5D33">
      <w:pPr>
        <w:pStyle w:val="Paragrafoelenco"/>
        <w:numPr>
          <w:ilvl w:val="0"/>
          <w:numId w:val="54"/>
        </w:numPr>
        <w:rPr>
          <w:ins w:id="179" w:author="Giacomo Ziffer" w:date="2018-11-01T17:12:00Z"/>
        </w:rPr>
        <w:pPrChange w:id="180" w:author="Giacomo Ziffer" w:date="2018-11-01T16:38:00Z">
          <w:pPr>
            <w:pStyle w:val="Titolo2"/>
            <w:numPr>
              <w:numId w:val="18"/>
            </w:numPr>
            <w:spacing w:before="0"/>
            <w:textAlignment w:val="baseline"/>
          </w:pPr>
        </w:pPrChange>
      </w:pPr>
      <w:ins w:id="181" w:author="Giacomo Ziffer" w:date="2018-11-01T16:40:00Z">
        <w:r>
          <w:t xml:space="preserve">Access to </w:t>
        </w:r>
        <w:r w:rsidR="00D24C44">
          <w:t>anonymized data of groups of individuals</w:t>
        </w:r>
      </w:ins>
      <w:ins w:id="182" w:author="Giacomo Ziffer" w:date="2018-11-01T16:41:00Z">
        <w:r w:rsidR="00AA6587">
          <w:t xml:space="preserve"> (for i</w:t>
        </w:r>
      </w:ins>
      <w:ins w:id="183" w:author="Giacomo Ziffer" w:date="2018-11-01T17:01:00Z">
        <w:r w:rsidR="006A36AB">
          <w:t>n</w:t>
        </w:r>
      </w:ins>
      <w:ins w:id="184" w:author="Giacomo Ziffer" w:date="2018-11-01T16:41:00Z">
        <w:r w:rsidR="00AA6587">
          <w:t>stance, all those l</w:t>
        </w:r>
        <w:r w:rsidR="00D13866">
          <w:t>iving in</w:t>
        </w:r>
      </w:ins>
      <w:ins w:id="185" w:author="Giacomo Ziffer" w:date="2018-11-01T16:42:00Z">
        <w:r w:rsidR="00D13866">
          <w:t xml:space="preserve"> a certain </w:t>
        </w:r>
        <w:commentRangeStart w:id="186"/>
        <w:r w:rsidR="00D13866">
          <w:t>geographical</w:t>
        </w:r>
      </w:ins>
      <w:commentRangeEnd w:id="186"/>
      <w:ins w:id="187" w:author="Giacomo Ziffer" w:date="2018-11-01T17:01:00Z">
        <w:r w:rsidR="006A36AB">
          <w:rPr>
            <w:rStyle w:val="Rimandocommento"/>
          </w:rPr>
          <w:commentReference w:id="186"/>
        </w:r>
      </w:ins>
      <w:ins w:id="188" w:author="Giacomo Ziffer" w:date="2018-11-01T16:42:00Z">
        <w:r w:rsidR="00D13866">
          <w:t xml:space="preserve"> area, all those of a specific age range, etc.)</w:t>
        </w:r>
        <w:r w:rsidR="00196F82">
          <w:t>. In o</w:t>
        </w:r>
      </w:ins>
      <w:ins w:id="189" w:author="Giacomo Ziffer" w:date="2018-11-01T16:43:00Z">
        <w:r w:rsidR="00196F82">
          <w:t xml:space="preserve">rder to avoid </w:t>
        </w:r>
        <w:r w:rsidR="00B745C8">
          <w:t xml:space="preserve">a possible misuse of these data, </w:t>
        </w:r>
        <w:del w:id="190" w:author="Tommaso Peresson" w:date="2018-11-05T09:39:00Z">
          <w:r w:rsidR="00B745C8" w:rsidDel="00060161">
            <w:delText>t</w:delText>
          </w:r>
        </w:del>
      </w:ins>
      <w:ins w:id="191" w:author="Giacomo Ziffer" w:date="2018-11-01T16:42:00Z">
        <w:del w:id="192" w:author="Tommaso Peresson" w:date="2018-11-05T09:39:00Z">
          <w:r w:rsidR="00196F82" w:rsidDel="00060161">
            <w:delText>hese request</w:delText>
          </w:r>
        </w:del>
      </w:ins>
      <w:ins w:id="193" w:author="Tommaso Peresson" w:date="2018-11-05T09:39:00Z">
        <w:r w:rsidR="00060161">
          <w:t>these requests</w:t>
        </w:r>
      </w:ins>
      <w:ins w:id="194" w:author="Giacomo Ziffer" w:date="2018-11-01T16:42:00Z">
        <w:r w:rsidR="00196F82">
          <w:t xml:space="preserve"> are handled directly by TrackMe</w:t>
        </w:r>
      </w:ins>
      <w:ins w:id="195" w:author="Giacomo Ziffer" w:date="2018-11-01T16:43:00Z">
        <w:r w:rsidR="002502E7">
          <w:t xml:space="preserve"> that approves them if the number of i</w:t>
        </w:r>
      </w:ins>
      <w:ins w:id="196" w:author="Giacomo Ziffer" w:date="2018-11-01T16:44:00Z">
        <w:r w:rsidR="002502E7">
          <w:t>ndividuals whose data satisfy the request is higher than 1000.</w:t>
        </w:r>
      </w:ins>
    </w:p>
    <w:p w14:paraId="40673557" w14:textId="7E3925FA" w:rsidR="0091116E" w:rsidRDefault="008A3F0E">
      <w:pPr>
        <w:ind w:left="415"/>
        <w:rPr>
          <w:ins w:id="197" w:author="Giacomo Ziffer" w:date="2018-11-01T16:45:00Z"/>
        </w:rPr>
        <w:pPrChange w:id="198" w:author="Giacomo Ziffer" w:date="2018-11-01T17:12:00Z">
          <w:pPr>
            <w:pStyle w:val="Titolo2"/>
            <w:numPr>
              <w:numId w:val="18"/>
            </w:numPr>
            <w:spacing w:before="0"/>
            <w:textAlignment w:val="baseline"/>
          </w:pPr>
        </w:pPrChange>
      </w:pPr>
      <w:ins w:id="199" w:author="Giacomo Ziffer" w:date="2018-11-01T17:12:00Z">
        <w:r w:rsidRPr="008A3F0E">
          <w:t xml:space="preserve">The </w:t>
        </w:r>
        <w:r>
          <w:t>BC</w:t>
        </w:r>
        <w:r w:rsidRPr="008A3F0E">
          <w:t xml:space="preserve"> also has the option of requesting a subscription to a </w:t>
        </w:r>
        <w:proofErr w:type="gramStart"/>
        <w:r w:rsidRPr="008A3F0E">
          <w:t>particular set</w:t>
        </w:r>
        <w:proofErr w:type="gramEnd"/>
        <w:r w:rsidRPr="008A3F0E">
          <w:t xml:space="preserve"> of data, indicating the periodicity with which he</w:t>
        </w:r>
        <w:r>
          <w:t>/she</w:t>
        </w:r>
        <w:r w:rsidRPr="008A3F0E">
          <w:t xml:space="preserve"> wants the data to be updated. In this way, the </w:t>
        </w:r>
        <w:r>
          <w:t>BC</w:t>
        </w:r>
        <w:r w:rsidRPr="008A3F0E">
          <w:t xml:space="preserve"> will have at his</w:t>
        </w:r>
      </w:ins>
      <w:ins w:id="200" w:author="Giacomo Ziffer" w:date="2018-11-01T17:13:00Z">
        <w:r>
          <w:t>/her</w:t>
        </w:r>
      </w:ins>
      <w:ins w:id="201" w:author="Giacomo Ziffer" w:date="2018-11-01T17:12:00Z">
        <w:r w:rsidRPr="008A3F0E">
          <w:t xml:space="preserve"> disposal periodically the upd</w:t>
        </w:r>
        <w:r w:rsidR="00EF48D5">
          <w:t>ated data required.</w:t>
        </w:r>
      </w:ins>
      <w:ins w:id="202" w:author="Giacomo Ziffer" w:date="2018-11-01T17:13:00Z">
        <w:r w:rsidR="00EF48D5">
          <w:t xml:space="preserve"> B</w:t>
        </w:r>
      </w:ins>
      <w:ins w:id="203" w:author="Giacomo Ziffer" w:date="2018-11-01T17:12:00Z">
        <w:r w:rsidRPr="008A3F0E">
          <w:t>efore any update, TrackMe will be</w:t>
        </w:r>
      </w:ins>
      <w:ins w:id="204" w:author="Giacomo Ziffer" w:date="2018-11-01T17:13:00Z">
        <w:r w:rsidR="00E16987">
          <w:t xml:space="preserve"> obviously</w:t>
        </w:r>
      </w:ins>
      <w:ins w:id="205" w:author="Giacomo Ziffer" w:date="2018-11-01T17:12:00Z">
        <w:r w:rsidRPr="008A3F0E">
          <w:t xml:space="preserve"> charged to check that the data always respect the parameters listed above (in the case of an anonymous group </w:t>
        </w:r>
      </w:ins>
      <w:ins w:id="206" w:author="Giacomo Ziffer" w:date="2018-11-01T17:14:00Z">
        <w:r w:rsidR="0017600E">
          <w:t xml:space="preserve">number of individuals higher than </w:t>
        </w:r>
      </w:ins>
      <w:ins w:id="207" w:author="Giacomo Ziffer" w:date="2018-11-01T17:12:00Z">
        <w:r w:rsidRPr="008A3F0E">
          <w:t xml:space="preserve">1000), </w:t>
        </w:r>
        <w:proofErr w:type="gramStart"/>
        <w:r w:rsidRPr="008A3F0E">
          <w:t>in the event that</w:t>
        </w:r>
        <w:proofErr w:type="gramEnd"/>
        <w:r w:rsidRPr="008A3F0E">
          <w:t xml:space="preserve"> this condition is not met, the update will not be made available.</w:t>
        </w:r>
      </w:ins>
    </w:p>
    <w:p w14:paraId="416A64D7" w14:textId="05CE6849" w:rsidR="001C5BCF" w:rsidRDefault="001C5BCF">
      <w:pPr>
        <w:rPr>
          <w:ins w:id="208" w:author="Giacomo Ziffer" w:date="2018-11-01T16:49:00Z"/>
        </w:rPr>
        <w:pPrChange w:id="209" w:author="Giacomo Ziffer" w:date="2018-11-01T16:49:00Z">
          <w:pPr>
            <w:pStyle w:val="Titolo2"/>
            <w:numPr>
              <w:numId w:val="18"/>
            </w:numPr>
            <w:spacing w:before="0"/>
            <w:textAlignment w:val="baseline"/>
          </w:pPr>
        </w:pPrChange>
      </w:pPr>
    </w:p>
    <w:p w14:paraId="5A837CC7" w14:textId="34FDE551" w:rsidR="004E5513" w:rsidRDefault="00DE3958">
      <w:pPr>
        <w:pStyle w:val="Titolo3"/>
        <w:numPr>
          <w:ilvl w:val="2"/>
          <w:numId w:val="22"/>
        </w:numPr>
        <w:rPr>
          <w:ins w:id="210" w:author="Giacomo Ziffer" w:date="2018-11-01T16:50:00Z"/>
        </w:rPr>
        <w:pPrChange w:id="211" w:author="Giacomo Ziffer" w:date="2018-11-01T16:50:00Z">
          <w:pPr>
            <w:pStyle w:val="Titolo2"/>
            <w:numPr>
              <w:numId w:val="18"/>
            </w:numPr>
            <w:spacing w:before="0"/>
            <w:textAlignment w:val="baseline"/>
          </w:pPr>
        </w:pPrChange>
      </w:pPr>
      <w:ins w:id="212" w:author="Giacomo Ziffer" w:date="2018-11-01T16:50:00Z">
        <w:r>
          <w:t>Send ambulance in case of emergency</w:t>
        </w:r>
      </w:ins>
    </w:p>
    <w:p w14:paraId="46F4B62E" w14:textId="670F0908" w:rsidR="00DE3958" w:rsidRPr="005B73E8" w:rsidRDefault="00180F7F">
      <w:pPr>
        <w:rPr>
          <w:rPrChange w:id="213" w:author="Giacomo Ziffer" w:date="2018-11-01T16:12:00Z">
            <w:rPr>
              <w:rFonts w:ascii="Arial" w:hAnsi="Arial" w:cs="Arial"/>
              <w:i/>
              <w:iCs/>
              <w:color w:val="000000"/>
            </w:rPr>
          </w:rPrChange>
        </w:rPr>
        <w:pPrChange w:id="214" w:author="Giacomo Ziffer" w:date="2018-11-01T16:49:00Z">
          <w:pPr>
            <w:pStyle w:val="Titolo2"/>
            <w:numPr>
              <w:numId w:val="18"/>
            </w:numPr>
            <w:spacing w:before="0"/>
            <w:textAlignment w:val="baseline"/>
          </w:pPr>
        </w:pPrChange>
      </w:pPr>
      <w:ins w:id="215" w:author="Giacomo Ziffer" w:date="2018-11-01T16:57:00Z">
        <w:r>
          <w:t>By h</w:t>
        </w:r>
        <w:r w:rsidR="00A877DA" w:rsidRPr="00A877DA">
          <w:t xml:space="preserve">aving real-time information on the health status of its private customers, TrackMe </w:t>
        </w:r>
        <w:proofErr w:type="gramStart"/>
        <w:r w:rsidR="00A877DA" w:rsidRPr="00A877DA">
          <w:t>is able to</w:t>
        </w:r>
        <w:proofErr w:type="gramEnd"/>
        <w:r w:rsidR="00A877DA" w:rsidRPr="00A877DA">
          <w:t xml:space="preserve"> know when they are in danger (some parameters fall below certain thresholds) and automatically calls an ambulance, through a prerecorded message</w:t>
        </w:r>
        <w:del w:id="216" w:author="Tommaso Peresson" w:date="2018-11-02T17:27:00Z">
          <w:r w:rsidR="00A877DA" w:rsidRPr="00A877DA" w:rsidDel="00276635">
            <w:delText xml:space="preserve"> </w:delText>
          </w:r>
        </w:del>
        <w:r w:rsidR="00A877DA" w:rsidRPr="00A877DA">
          <w:t>, within 5 seconds from when the parameters have dropped below the threshold value.</w:t>
        </w:r>
      </w:ins>
    </w:p>
    <w:p w14:paraId="2A545C29" w14:textId="3DDAEC4B" w:rsidR="00B56D30" w:rsidRDefault="00B56D30">
      <w:pPr>
        <w:pStyle w:val="Titolo2"/>
        <w:rPr>
          <w:ins w:id="217" w:author="Giacomo Ziffer" w:date="2018-11-01T16:59:00Z"/>
        </w:rPr>
        <w:pPrChange w:id="218" w:author="Tommaso Peresson" w:date="2018-10-16T18:26:00Z">
          <w:pPr>
            <w:pStyle w:val="Titolo2"/>
            <w:numPr>
              <w:numId w:val="18"/>
            </w:numPr>
            <w:spacing w:before="0"/>
            <w:textAlignment w:val="baseline"/>
          </w:pPr>
        </w:pPrChange>
      </w:pPr>
      <w:r w:rsidRPr="00C83D97">
        <w:rPr>
          <w:rPrChange w:id="219" w:author="Tommaso Peresson" w:date="2018-10-16T18:26:00Z">
            <w:rPr>
              <w:rFonts w:ascii="Arial" w:hAnsi="Arial" w:cs="Arial"/>
              <w:i/>
              <w:iCs/>
              <w:color w:val="000000"/>
              <w:sz w:val="24"/>
              <w:szCs w:val="24"/>
            </w:rPr>
          </w:rPrChange>
        </w:rPr>
        <w:t>User Characteristics</w:t>
      </w:r>
    </w:p>
    <w:p w14:paraId="12A7C899" w14:textId="244C4C45" w:rsidR="00AC4705" w:rsidRDefault="00AC4705">
      <w:pPr>
        <w:rPr>
          <w:ins w:id="220" w:author="Giacomo Ziffer" w:date="2018-11-01T17:00:00Z"/>
        </w:rPr>
        <w:pPrChange w:id="221" w:author="Giacomo Ziffer" w:date="2018-11-01T16:59:00Z">
          <w:pPr>
            <w:pStyle w:val="Titolo2"/>
            <w:numPr>
              <w:numId w:val="18"/>
            </w:numPr>
            <w:spacing w:before="0"/>
            <w:textAlignment w:val="baseline"/>
          </w:pPr>
        </w:pPrChange>
      </w:pPr>
      <w:ins w:id="222" w:author="Giacomo Ziffer" w:date="2018-11-01T16:59:00Z">
        <w:r>
          <w:t>The following actors a</w:t>
        </w:r>
      </w:ins>
      <w:ins w:id="223" w:author="Giacomo Ziffer" w:date="2018-11-01T17:00:00Z">
        <w:r>
          <w:t>re the user of the application:</w:t>
        </w:r>
      </w:ins>
    </w:p>
    <w:p w14:paraId="1E16B0A9" w14:textId="57907733" w:rsidR="00AC4705" w:rsidRDefault="00883191">
      <w:pPr>
        <w:pStyle w:val="Paragrafoelenco"/>
        <w:numPr>
          <w:ilvl w:val="0"/>
          <w:numId w:val="54"/>
        </w:numPr>
        <w:rPr>
          <w:ins w:id="224" w:author="Giacomo Ziffer" w:date="2018-11-01T17:14:00Z"/>
        </w:rPr>
        <w:pPrChange w:id="225" w:author="Giacomo Ziffer" w:date="2018-11-01T17:03:00Z">
          <w:pPr>
            <w:pStyle w:val="Titolo2"/>
            <w:numPr>
              <w:numId w:val="18"/>
            </w:numPr>
            <w:spacing w:before="0"/>
            <w:textAlignment w:val="baseline"/>
          </w:pPr>
        </w:pPrChange>
      </w:pPr>
      <w:ins w:id="226" w:author="Giacomo Ziffer" w:date="2018-11-01T17:03:00Z">
        <w:r>
          <w:rPr>
            <w:i/>
          </w:rPr>
          <w:t>Visitor</w:t>
        </w:r>
        <w:r w:rsidR="00E22F7C">
          <w:rPr>
            <w:i/>
          </w:rPr>
          <w:t xml:space="preserve">: </w:t>
        </w:r>
        <w:r w:rsidR="00E22F7C">
          <w:t xml:space="preserve">a person </w:t>
        </w:r>
      </w:ins>
      <w:ins w:id="227" w:author="Giacomo Ziffer" w:date="2018-11-01T17:04:00Z">
        <w:r w:rsidR="008F1C8A">
          <w:t>who is not registered yet in the service</w:t>
        </w:r>
        <w:r w:rsidR="00BC773A">
          <w:t>. The only thing he/she can do</w:t>
        </w:r>
      </w:ins>
      <w:ins w:id="228" w:author="Giacomo Ziffer" w:date="2018-11-01T17:14:00Z">
        <w:r w:rsidR="0017600E">
          <w:t xml:space="preserve"> is proceeding with registration</w:t>
        </w:r>
      </w:ins>
    </w:p>
    <w:p w14:paraId="5C39D2FE" w14:textId="49A64252" w:rsidR="0017600E" w:rsidRDefault="00271E7D">
      <w:pPr>
        <w:pStyle w:val="Paragrafoelenco"/>
        <w:numPr>
          <w:ilvl w:val="0"/>
          <w:numId w:val="54"/>
        </w:numPr>
        <w:rPr>
          <w:ins w:id="229" w:author="Giacomo Ziffer" w:date="2018-11-01T17:17:00Z"/>
        </w:rPr>
        <w:pPrChange w:id="230" w:author="Giacomo Ziffer" w:date="2018-11-01T17:03:00Z">
          <w:pPr>
            <w:pStyle w:val="Titolo2"/>
            <w:numPr>
              <w:numId w:val="18"/>
            </w:numPr>
            <w:spacing w:before="0"/>
            <w:textAlignment w:val="baseline"/>
          </w:pPr>
        </w:pPrChange>
      </w:pPr>
      <w:ins w:id="231" w:author="Giacomo Ziffer" w:date="2018-11-01T17:15:00Z">
        <w:r>
          <w:rPr>
            <w:i/>
          </w:rPr>
          <w:t>Business Customer:</w:t>
        </w:r>
        <w:r>
          <w:t xml:space="preserve"> </w:t>
        </w:r>
      </w:ins>
      <w:ins w:id="232" w:author="Giacomo Ziffer" w:date="2018-11-01T17:16:00Z">
        <w:r w:rsidR="00F130DB">
          <w:t xml:space="preserve">a person or a company passed through </w:t>
        </w:r>
      </w:ins>
      <w:ins w:id="233" w:author="Giacomo Ziffer" w:date="2018-11-01T17:17:00Z">
        <w:r w:rsidR="00F130DB">
          <w:t>a successful registration</w:t>
        </w:r>
        <w:r w:rsidR="00F462E5">
          <w:t xml:space="preserve"> process and now able to use the Data4Help service</w:t>
        </w:r>
      </w:ins>
    </w:p>
    <w:p w14:paraId="0A4B1889" w14:textId="4D439CED" w:rsidR="00F462E5" w:rsidRDefault="00F462E5">
      <w:pPr>
        <w:pStyle w:val="Paragrafoelenco"/>
        <w:numPr>
          <w:ilvl w:val="0"/>
          <w:numId w:val="54"/>
        </w:numPr>
        <w:rPr>
          <w:ins w:id="234" w:author="Giacomo Ziffer" w:date="2018-11-01T17:21:00Z"/>
        </w:rPr>
        <w:pPrChange w:id="235" w:author="Giacomo Ziffer" w:date="2018-11-01T17:03:00Z">
          <w:pPr>
            <w:pStyle w:val="Titolo2"/>
            <w:numPr>
              <w:numId w:val="18"/>
            </w:numPr>
            <w:spacing w:before="0"/>
            <w:textAlignment w:val="baseline"/>
          </w:pPr>
        </w:pPrChange>
      </w:pPr>
      <w:ins w:id="236" w:author="Giacomo Ziffer" w:date="2018-11-01T17:17:00Z">
        <w:r>
          <w:rPr>
            <w:i/>
          </w:rPr>
          <w:t>Private Customer:</w:t>
        </w:r>
        <w:r>
          <w:t xml:space="preserve"> </w:t>
        </w:r>
      </w:ins>
      <w:ins w:id="237" w:author="Giacomo Ziffer" w:date="2018-11-01T17:18:00Z">
        <w:r w:rsidR="00282554">
          <w:t>a person passed t</w:t>
        </w:r>
        <w:r w:rsidR="00C6260B">
          <w:t>h</w:t>
        </w:r>
        <w:r w:rsidR="00282554">
          <w:t xml:space="preserve">rough a successful registration process </w:t>
        </w:r>
        <w:r w:rsidR="00C6260B">
          <w:t>and now abl</w:t>
        </w:r>
      </w:ins>
      <w:ins w:id="238" w:author="Giacomo Ziffer" w:date="2018-11-01T17:19:00Z">
        <w:r w:rsidR="00C6260B">
          <w:t xml:space="preserve">e to </w:t>
        </w:r>
      </w:ins>
      <w:ins w:id="239" w:author="Giacomo Ziffer" w:date="2018-11-01T17:20:00Z">
        <w:r w:rsidR="00A054B9">
          <w:t>review his/her data by using the app and</w:t>
        </w:r>
        <w:r w:rsidR="002B0084">
          <w:t xml:space="preserve"> </w:t>
        </w:r>
      </w:ins>
      <w:ins w:id="240" w:author="Giacomo Ziffer" w:date="2018-11-01T17:21:00Z">
        <w:r w:rsidR="00AB1D6D">
          <w:t xml:space="preserve">can </w:t>
        </w:r>
      </w:ins>
      <w:ins w:id="241" w:author="Giacomo Ziffer" w:date="2018-11-01T17:19:00Z">
        <w:r w:rsidR="00A054B9">
          <w:t xml:space="preserve">use </w:t>
        </w:r>
      </w:ins>
      <w:ins w:id="242" w:author="Giacomo Ziffer" w:date="2018-11-01T17:20:00Z">
        <w:r w:rsidR="00A054B9">
          <w:t>AutomatedSOS</w:t>
        </w:r>
      </w:ins>
    </w:p>
    <w:p w14:paraId="35E7FED9" w14:textId="400EA13C" w:rsidR="00AB1D6D" w:rsidRPr="00AC4705" w:rsidRDefault="00AB1D6D">
      <w:pPr>
        <w:pStyle w:val="Paragrafoelenco"/>
        <w:numPr>
          <w:ilvl w:val="0"/>
          <w:numId w:val="54"/>
        </w:numPr>
        <w:rPr>
          <w:rPrChange w:id="243" w:author="Giacomo Ziffer" w:date="2018-11-01T16:59:00Z">
            <w:rPr>
              <w:rFonts w:ascii="Arial" w:hAnsi="Arial" w:cs="Arial"/>
              <w:i/>
              <w:iCs/>
              <w:color w:val="000000"/>
            </w:rPr>
          </w:rPrChange>
        </w:rPr>
        <w:pPrChange w:id="244" w:author="Giacomo Ziffer" w:date="2018-11-01T17:03:00Z">
          <w:pPr>
            <w:pStyle w:val="Titolo2"/>
            <w:numPr>
              <w:numId w:val="18"/>
            </w:numPr>
            <w:spacing w:before="0"/>
            <w:textAlignment w:val="baseline"/>
          </w:pPr>
        </w:pPrChange>
      </w:pPr>
      <w:ins w:id="245" w:author="Giacomo Ziffer" w:date="2018-11-01T17:21:00Z">
        <w:r>
          <w:rPr>
            <w:i/>
          </w:rPr>
          <w:t>System Manager:</w:t>
        </w:r>
        <w:r>
          <w:t xml:space="preserve"> an employee of TrackMe able to maintain and update the system</w:t>
        </w:r>
        <w:r w:rsidR="00CB5BB7">
          <w:t xml:space="preserve">. </w:t>
        </w:r>
      </w:ins>
      <w:ins w:id="246" w:author="Giacomo Ziffer" w:date="2018-11-01T17:22:00Z">
        <w:r w:rsidR="00CB5BB7">
          <w:t>He/she does not have to register, since he/she is added during system’s installation process</w:t>
        </w:r>
      </w:ins>
    </w:p>
    <w:p w14:paraId="1F56F019" w14:textId="4D6DF3A7" w:rsidR="00793833" w:rsidRDefault="00B56D30">
      <w:pPr>
        <w:pStyle w:val="Titolo2"/>
        <w:rPr>
          <w:ins w:id="247" w:author="Giacomo Ziffer" w:date="2018-11-01T17:23:00Z"/>
        </w:rPr>
        <w:pPrChange w:id="248" w:author="Tommaso Peresson" w:date="2018-10-16T18:26:00Z">
          <w:pPr>
            <w:pStyle w:val="Titolo2"/>
            <w:numPr>
              <w:numId w:val="18"/>
            </w:numPr>
            <w:spacing w:before="0"/>
            <w:textAlignment w:val="baseline"/>
          </w:pPr>
        </w:pPrChange>
      </w:pPr>
      <w:r w:rsidRPr="00C83D97">
        <w:rPr>
          <w:rPrChange w:id="249" w:author="Tommaso Peresson" w:date="2018-10-16T18:26:00Z">
            <w:rPr>
              <w:rFonts w:ascii="Arial" w:hAnsi="Arial" w:cs="Arial"/>
              <w:i/>
              <w:iCs/>
              <w:color w:val="000000"/>
              <w:sz w:val="24"/>
              <w:szCs w:val="24"/>
            </w:rPr>
          </w:rPrChange>
        </w:rPr>
        <w:t>Assumptions, Dependencies, Constraints</w:t>
      </w:r>
    </w:p>
    <w:p w14:paraId="0E2931A0" w14:textId="10E4332E" w:rsidR="003C2DFF" w:rsidRDefault="00603D3C">
      <w:pPr>
        <w:pStyle w:val="Titolo3"/>
        <w:numPr>
          <w:ilvl w:val="2"/>
          <w:numId w:val="22"/>
        </w:numPr>
        <w:rPr>
          <w:ins w:id="250" w:author="Giacomo Ziffer" w:date="2018-11-01T17:24:00Z"/>
        </w:rPr>
        <w:pPrChange w:id="251" w:author="Giacomo Ziffer" w:date="2018-11-01T17:24:00Z">
          <w:pPr>
            <w:pStyle w:val="Titolo2"/>
            <w:numPr>
              <w:numId w:val="18"/>
            </w:numPr>
            <w:spacing w:before="0"/>
            <w:textAlignment w:val="baseline"/>
          </w:pPr>
        </w:pPrChange>
      </w:pPr>
      <w:ins w:id="252" w:author="Giacomo Ziffer" w:date="2018-11-01T17:24:00Z">
        <w:r>
          <w:t>Domain assumption</w:t>
        </w:r>
      </w:ins>
    </w:p>
    <w:p w14:paraId="7D6AA33E" w14:textId="6C49D2C9" w:rsidR="00603D3C" w:rsidRDefault="00003506">
      <w:pPr>
        <w:rPr>
          <w:ins w:id="253" w:author="Giacomo Ziffer" w:date="2018-11-01T17:28:00Z"/>
        </w:rPr>
        <w:pPrChange w:id="254" w:author="Giacomo Ziffer" w:date="2018-11-01T17:23:00Z">
          <w:pPr>
            <w:pStyle w:val="Titolo2"/>
            <w:numPr>
              <w:numId w:val="18"/>
            </w:numPr>
            <w:spacing w:before="0"/>
            <w:textAlignment w:val="baseline"/>
          </w:pPr>
        </w:pPrChange>
      </w:pPr>
      <w:ins w:id="255" w:author="Giacomo Ziffer" w:date="2018-11-01T17:24:00Z">
        <w:r>
          <w:t xml:space="preserve">[D1] </w:t>
        </w:r>
      </w:ins>
      <w:ins w:id="256" w:author="Giacomo Ziffer" w:date="2018-11-01T17:27:00Z">
        <w:r w:rsidR="00641F09">
          <w:t>T</w:t>
        </w:r>
        <w:r w:rsidR="00641F09" w:rsidRPr="00641F09">
          <w:t xml:space="preserve">he device used by the user </w:t>
        </w:r>
        <w:proofErr w:type="gramStart"/>
        <w:r w:rsidR="00641F09" w:rsidRPr="00641F09">
          <w:t>is able t</w:t>
        </w:r>
        <w:r w:rsidR="00641F09">
          <w:t>o</w:t>
        </w:r>
        <w:proofErr w:type="gramEnd"/>
        <w:r w:rsidR="00641F09">
          <w:t xml:space="preserve"> provide accurate data on his/her health status</w:t>
        </w:r>
      </w:ins>
      <w:ins w:id="257" w:author="Giacomo Ziffer" w:date="2018-11-01T17:28:00Z">
        <w:r w:rsidR="00A83B1E">
          <w:t>.</w:t>
        </w:r>
      </w:ins>
    </w:p>
    <w:p w14:paraId="180D1642" w14:textId="7F577A98" w:rsidR="00895B8D" w:rsidRDefault="00895B8D" w:rsidP="00895B8D">
      <w:pPr>
        <w:rPr>
          <w:ins w:id="258" w:author="Giacomo Ziffer" w:date="2018-11-01T17:29:00Z"/>
        </w:rPr>
      </w:pPr>
      <w:ins w:id="259" w:author="Giacomo Ziffer" w:date="2018-11-01T17:28:00Z">
        <w:r>
          <w:t>[D2] T</w:t>
        </w:r>
        <w:r w:rsidRPr="00641F09">
          <w:t xml:space="preserve">he device used by the user </w:t>
        </w:r>
        <w:proofErr w:type="gramStart"/>
        <w:r w:rsidRPr="00641F09">
          <w:t>is able t</w:t>
        </w:r>
        <w:r>
          <w:t>o</w:t>
        </w:r>
        <w:proofErr w:type="gramEnd"/>
        <w:r>
          <w:t xml:space="preserve"> provide accurate data on his/her </w:t>
        </w:r>
        <w:commentRangeStart w:id="260"/>
        <w:r>
          <w:t>location</w:t>
        </w:r>
      </w:ins>
      <w:commentRangeEnd w:id="260"/>
      <w:ins w:id="261" w:author="Giacomo Ziffer" w:date="2018-11-01T17:29:00Z">
        <w:r>
          <w:rPr>
            <w:rStyle w:val="Rimandocommento"/>
          </w:rPr>
          <w:commentReference w:id="260"/>
        </w:r>
      </w:ins>
      <w:ins w:id="262" w:author="Giacomo Ziffer" w:date="2018-11-01T17:28:00Z">
        <w:r>
          <w:t>.</w:t>
        </w:r>
      </w:ins>
    </w:p>
    <w:p w14:paraId="5A070EEE" w14:textId="011E6D50" w:rsidR="00A756A0" w:rsidRDefault="00384BA2" w:rsidP="00895B8D">
      <w:pPr>
        <w:rPr>
          <w:ins w:id="263" w:author="Giacomo Ziffer" w:date="2018-11-01T17:54:00Z"/>
        </w:rPr>
      </w:pPr>
      <w:ins w:id="264" w:author="Giacomo Ziffer" w:date="2018-11-01T17:53:00Z">
        <w:r>
          <w:t>[D3</w:t>
        </w:r>
      </w:ins>
      <w:ins w:id="265" w:author="Giacomo Ziffer" w:date="2018-11-01T17:54:00Z">
        <w:r>
          <w:t>] T</w:t>
        </w:r>
        <w:r w:rsidRPr="00384BA2">
          <w:t>he application has access to emergency numbers to call in case of emergency</w:t>
        </w:r>
        <w:r>
          <w:t>.</w:t>
        </w:r>
      </w:ins>
    </w:p>
    <w:p w14:paraId="0754492B" w14:textId="6D7F1054" w:rsidR="006B28A2" w:rsidRDefault="006B28A2" w:rsidP="00EB1A80">
      <w:pPr>
        <w:rPr>
          <w:ins w:id="266" w:author="Giacomo Ziffer" w:date="2018-11-02T13:48:00Z"/>
        </w:rPr>
      </w:pPr>
      <w:ins w:id="267" w:author="Giacomo Ziffer" w:date="2018-11-01T17:54:00Z">
        <w:r>
          <w:t xml:space="preserve">[D4] </w:t>
        </w:r>
      </w:ins>
      <w:ins w:id="268" w:author="Giacomo Ziffer" w:date="2018-11-01T17:55:00Z">
        <w:r w:rsidR="005816BB" w:rsidRPr="005816BB">
          <w:rPr>
            <w:rPrChange w:id="269" w:author="Giacomo Ziffer" w:date="2018-11-01T17:55:00Z">
              <w:rPr>
                <w:lang w:val="it-IT"/>
              </w:rPr>
            </w:rPrChange>
          </w:rPr>
          <w:t xml:space="preserve">There is an external service that will </w:t>
        </w:r>
        <w:proofErr w:type="gramStart"/>
        <w:r w:rsidR="005816BB" w:rsidRPr="005816BB">
          <w:rPr>
            <w:rPrChange w:id="270" w:author="Giacomo Ziffer" w:date="2018-11-01T17:55:00Z">
              <w:rPr>
                <w:lang w:val="it-IT"/>
              </w:rPr>
            </w:rPrChange>
          </w:rPr>
          <w:t>be in charge of</w:t>
        </w:r>
        <w:proofErr w:type="gramEnd"/>
        <w:r w:rsidR="005816BB" w:rsidRPr="005816BB">
          <w:rPr>
            <w:rPrChange w:id="271" w:author="Giacomo Ziffer" w:date="2018-11-01T17:55:00Z">
              <w:rPr>
                <w:lang w:val="it-IT"/>
              </w:rPr>
            </w:rPrChange>
          </w:rPr>
          <w:t xml:space="preserve"> the payment information validity and the</w:t>
        </w:r>
      </w:ins>
      <w:ins w:id="272" w:author="Giacomo Ziffer" w:date="2018-11-01T17:56:00Z">
        <w:r w:rsidR="00EB1A80">
          <w:t xml:space="preserve"> </w:t>
        </w:r>
      </w:ins>
      <w:ins w:id="273" w:author="Giacomo Ziffer" w:date="2018-11-01T17:55:00Z">
        <w:r w:rsidR="005816BB" w:rsidRPr="00EB1A80">
          <w:rPr>
            <w:rPrChange w:id="274" w:author="Giacomo Ziffer" w:date="2018-11-01T17:55:00Z">
              <w:rPr>
                <w:lang w:val="it-IT"/>
              </w:rPr>
            </w:rPrChange>
          </w:rPr>
          <w:t>secur</w:t>
        </w:r>
      </w:ins>
      <w:ins w:id="275" w:author="Giacomo Ziffer" w:date="2018-11-01T17:57:00Z">
        <w:r w:rsidR="00145822">
          <w:t>e</w:t>
        </w:r>
        <w:r w:rsidR="00145822">
          <w:tab/>
          <w:t xml:space="preserve"> </w:t>
        </w:r>
      </w:ins>
      <w:ins w:id="276" w:author="Giacomo Ziffer" w:date="2018-11-01T17:56:00Z">
        <w:r w:rsidR="00EB1A80">
          <w:t>payment transactions.</w:t>
        </w:r>
      </w:ins>
    </w:p>
    <w:p w14:paraId="3EA26525" w14:textId="262E1CB0" w:rsidR="00C55581" w:rsidRDefault="00C55581" w:rsidP="00EB1A80">
      <w:pPr>
        <w:rPr>
          <w:ins w:id="277" w:author="Tommaso Peresson" w:date="2018-11-02T17:44:00Z"/>
        </w:rPr>
      </w:pPr>
      <w:commentRangeStart w:id="278"/>
      <w:commentRangeStart w:id="279"/>
      <w:commentRangeStart w:id="280"/>
      <w:r>
        <w:t xml:space="preserve">[D5] </w:t>
      </w:r>
      <w:r w:rsidR="006C473B" w:rsidRPr="006C473B">
        <w:t xml:space="preserve">All </w:t>
      </w:r>
      <w:ins w:id="281" w:author="Tommaso Peresson" w:date="2018-11-02T17:44:00Z">
        <w:r w:rsidR="001A1F7D">
          <w:t xml:space="preserve">the personal </w:t>
        </w:r>
      </w:ins>
      <w:r w:rsidR="006C473B" w:rsidRPr="006C473B">
        <w:t>information entered by the user</w:t>
      </w:r>
      <w:r w:rsidR="00F4113B">
        <w:t xml:space="preserve"> during registration in the service</w:t>
      </w:r>
      <w:r w:rsidR="006C473B" w:rsidRPr="006C473B">
        <w:t xml:space="preserve"> is correct.</w:t>
      </w:r>
      <w:commentRangeEnd w:id="278"/>
      <w:r w:rsidR="007B19E7">
        <w:rPr>
          <w:rStyle w:val="Rimandocommento"/>
        </w:rPr>
        <w:commentReference w:id="278"/>
      </w:r>
      <w:commentRangeEnd w:id="279"/>
      <w:r w:rsidR="001A1F7D">
        <w:rPr>
          <w:rStyle w:val="Rimandocommento"/>
        </w:rPr>
        <w:commentReference w:id="279"/>
      </w:r>
      <w:commentRangeEnd w:id="280"/>
      <w:r w:rsidR="001A1F7D">
        <w:rPr>
          <w:rStyle w:val="Rimandocommento"/>
        </w:rPr>
        <w:commentReference w:id="280"/>
      </w:r>
    </w:p>
    <w:p w14:paraId="7AB58B01" w14:textId="68669008" w:rsidR="00E46FDA" w:rsidRDefault="001A1F7D">
      <w:pPr>
        <w:rPr>
          <w:ins w:id="282" w:author="Tommaso Peresson" w:date="2018-11-05T10:10:00Z"/>
        </w:rPr>
      </w:pPr>
      <w:ins w:id="283" w:author="Tommaso Peresson" w:date="2018-11-02T17:44:00Z">
        <w:r>
          <w:lastRenderedPageBreak/>
          <w:t>[</w:t>
        </w:r>
      </w:ins>
      <w:ins w:id="284" w:author="Tommaso Peresson" w:date="2018-11-02T17:45:00Z">
        <w:r>
          <w:t>D6</w:t>
        </w:r>
      </w:ins>
      <w:ins w:id="285" w:author="Tommaso Peresson" w:date="2018-11-02T17:44:00Z">
        <w:r>
          <w:t>]</w:t>
        </w:r>
      </w:ins>
      <w:ins w:id="286" w:author="Tommaso Peresson" w:date="2018-11-02T17:45:00Z">
        <w:r>
          <w:t xml:space="preserve"> </w:t>
        </w:r>
        <w:r w:rsidR="00AC2DC8">
          <w:t>GPS signal and 4G signal must always be available</w:t>
        </w:r>
      </w:ins>
      <w:ins w:id="287" w:author="Tommaso Peresson" w:date="2018-11-02T17:46:00Z">
        <w:r w:rsidR="001163B7">
          <w:t>.</w:t>
        </w:r>
      </w:ins>
    </w:p>
    <w:p w14:paraId="3BCFC5C9" w14:textId="5A2A8EF9" w:rsidR="00544159" w:rsidRDefault="00544159" w:rsidP="004E704B">
      <w:pPr>
        <w:rPr>
          <w:ins w:id="288" w:author="Tommaso Peresson" w:date="2018-11-05T11:33:00Z"/>
        </w:rPr>
      </w:pPr>
      <w:ins w:id="289" w:author="Tommaso Peresson" w:date="2018-11-05T10:28:00Z">
        <w:r>
          <w:t>[D</w:t>
        </w:r>
      </w:ins>
      <w:ins w:id="290" w:author="Tommaso Peresson" w:date="2018-11-05T11:26:00Z">
        <w:r w:rsidR="00994950">
          <w:t>7</w:t>
        </w:r>
      </w:ins>
      <w:ins w:id="291" w:author="Tommaso Peresson" w:date="2018-11-05T10:28:00Z">
        <w:r>
          <w:t xml:space="preserve">] </w:t>
        </w:r>
        <w:r w:rsidRPr="006C473B">
          <w:t>All</w:t>
        </w:r>
        <w:r>
          <w:t xml:space="preserve"> business’</w:t>
        </w:r>
        <w:r w:rsidRPr="006C473B">
          <w:t xml:space="preserve"> information entered by the user</w:t>
        </w:r>
        <w:r>
          <w:t xml:space="preserve"> during registration in the service</w:t>
        </w:r>
        <w:r w:rsidRPr="006C473B">
          <w:t xml:space="preserve"> is correct.</w:t>
        </w:r>
      </w:ins>
    </w:p>
    <w:p w14:paraId="2DBBD2A8" w14:textId="4D4676CD" w:rsidR="008265AD" w:rsidRDefault="008265AD" w:rsidP="004E704B">
      <w:pPr>
        <w:rPr>
          <w:ins w:id="292" w:author="Tommaso Peresson" w:date="2018-11-05T13:06:00Z"/>
        </w:rPr>
      </w:pPr>
      <w:ins w:id="293" w:author="Tommaso Peresson" w:date="2018-11-05T11:33:00Z">
        <w:r>
          <w:t xml:space="preserve">[D8] A system manager is capable of </w:t>
        </w:r>
      </w:ins>
      <w:ins w:id="294" w:author="Tommaso Peresson" w:date="2018-11-05T11:34:00Z">
        <w:r>
          <w:t>find inconsistencies in the business’ information.</w:t>
        </w:r>
      </w:ins>
    </w:p>
    <w:p w14:paraId="13A4E559" w14:textId="34F56335" w:rsidR="00747F0C" w:rsidRDefault="00747F0C" w:rsidP="004E704B">
      <w:pPr>
        <w:rPr>
          <w:ins w:id="295" w:author="Tommaso Peresson" w:date="2018-11-05T13:07:00Z"/>
        </w:rPr>
      </w:pPr>
      <w:ins w:id="296" w:author="Tommaso Peresson" w:date="2018-11-05T13:06:00Z">
        <w:r>
          <w:t xml:space="preserve">[D9] The </w:t>
        </w:r>
      </w:ins>
      <w:ins w:id="297" w:author="Tommaso Peresson" w:date="2018-11-05T13:07:00Z">
        <w:r w:rsidR="003F7C48">
          <w:t>Wearable device is always paired with the Private Customer’s phone</w:t>
        </w:r>
      </w:ins>
    </w:p>
    <w:p w14:paraId="24455B99" w14:textId="0AEE83F9" w:rsidR="003F7C48" w:rsidRDefault="003F7C48">
      <w:ins w:id="298" w:author="Tommaso Peresson" w:date="2018-11-05T13:07:00Z">
        <w:r>
          <w:t xml:space="preserve">[D10] All the health information </w:t>
        </w:r>
        <w:proofErr w:type="gramStart"/>
        <w:r>
          <w:t>are</w:t>
        </w:r>
        <w:proofErr w:type="gramEnd"/>
        <w:r>
          <w:t xml:space="preserve"> always available t</w:t>
        </w:r>
      </w:ins>
      <w:ins w:id="299" w:author="Tommaso Peresson" w:date="2018-11-05T13:08:00Z">
        <w:r w:rsidR="0043051B">
          <w:t>hrough</w:t>
        </w:r>
      </w:ins>
      <w:ins w:id="300" w:author="Tommaso Peresson" w:date="2018-11-05T13:07:00Z">
        <w:r w:rsidR="0043051B">
          <w:t xml:space="preserve"> </w:t>
        </w:r>
      </w:ins>
      <w:ins w:id="301" w:author="Tommaso Peresson" w:date="2018-11-05T13:08:00Z">
        <w:r w:rsidR="0043051B">
          <w:t>Android OS API</w:t>
        </w:r>
      </w:ins>
      <w:ins w:id="302" w:author="Tommaso Peresson" w:date="2018-11-05T13:07:00Z">
        <w:r w:rsidR="0043051B">
          <w:t>’s.</w:t>
        </w:r>
      </w:ins>
    </w:p>
    <w:p w14:paraId="0E20EF2E" w14:textId="77777777" w:rsidR="00145822" w:rsidRPr="00EB1A80" w:rsidRDefault="00145822" w:rsidP="00EB1A80">
      <w:pPr>
        <w:rPr>
          <w:ins w:id="303" w:author="Giacomo Ziffer" w:date="2018-11-01T17:55:00Z"/>
          <w:rPrChange w:id="304" w:author="Giacomo Ziffer" w:date="2018-11-01T17:55:00Z">
            <w:rPr>
              <w:ins w:id="305" w:author="Giacomo Ziffer" w:date="2018-11-01T17:55:00Z"/>
              <w:lang w:val="it-IT"/>
            </w:rPr>
          </w:rPrChange>
        </w:rPr>
      </w:pPr>
    </w:p>
    <w:p w14:paraId="3AD28A00" w14:textId="77777777" w:rsidR="005816BB" w:rsidRDefault="005816BB" w:rsidP="005816BB">
      <w:pPr>
        <w:rPr>
          <w:ins w:id="306" w:author="Giacomo Ziffer" w:date="2018-11-01T17:28:00Z"/>
        </w:rPr>
      </w:pPr>
    </w:p>
    <w:p w14:paraId="75E00A15" w14:textId="77777777" w:rsidR="00895B8D" w:rsidRDefault="00895B8D" w:rsidP="00895B8D">
      <w:pPr>
        <w:rPr>
          <w:ins w:id="307" w:author="Giacomo Ziffer" w:date="2018-11-01T17:28:00Z"/>
        </w:rPr>
      </w:pPr>
    </w:p>
    <w:p w14:paraId="67284E2C" w14:textId="04E78A97" w:rsidR="00895B8D" w:rsidRPr="003C2DFF" w:rsidRDefault="00895B8D">
      <w:pPr>
        <w:rPr>
          <w:rPrChange w:id="308" w:author="Giacomo Ziffer" w:date="2018-11-01T17:23:00Z">
            <w:rPr>
              <w:rFonts w:ascii="Arial" w:hAnsi="Arial" w:cs="Arial"/>
              <w:i/>
              <w:iCs/>
              <w:color w:val="000000"/>
              <w:sz w:val="24"/>
              <w:szCs w:val="24"/>
            </w:rPr>
          </w:rPrChange>
        </w:rPr>
        <w:pPrChange w:id="309" w:author="Giacomo Ziffer" w:date="2018-11-01T17:23:00Z">
          <w:pPr>
            <w:pStyle w:val="Titolo2"/>
            <w:numPr>
              <w:numId w:val="18"/>
            </w:numPr>
            <w:spacing w:before="0"/>
            <w:textAlignment w:val="baseline"/>
          </w:pPr>
        </w:pPrChange>
      </w:pPr>
    </w:p>
    <w:p w14:paraId="34C9F75E" w14:textId="77777777" w:rsidR="00793833" w:rsidRPr="00793833" w:rsidRDefault="00793833" w:rsidP="00793833"/>
    <w:p w14:paraId="6A8124C0" w14:textId="77777777" w:rsidR="00B56D30" w:rsidRPr="00C83D97" w:rsidRDefault="00B56D30">
      <w:pPr>
        <w:pStyle w:val="Titolo1"/>
        <w:rPr>
          <w:rPrChange w:id="310" w:author="Tommaso Peresson" w:date="2018-10-16T18:26:00Z">
            <w:rPr>
              <w:rFonts w:ascii="Arial" w:hAnsi="Arial" w:cs="Arial"/>
              <w:i/>
              <w:iCs/>
              <w:color w:val="000000"/>
            </w:rPr>
          </w:rPrChange>
        </w:rPr>
        <w:pPrChange w:id="311" w:author="Tommaso Peresson" w:date="2018-10-16T18:26:00Z">
          <w:pPr>
            <w:pStyle w:val="Titolo1"/>
            <w:numPr>
              <w:numId w:val="18"/>
            </w:numPr>
            <w:pBdr>
              <w:bottom w:val="none" w:sz="0" w:space="0" w:color="auto"/>
            </w:pBdr>
            <w:spacing w:before="0"/>
            <w:textAlignment w:val="baseline"/>
          </w:pPr>
        </w:pPrChange>
      </w:pPr>
      <w:r w:rsidRPr="00C83D97">
        <w:rPr>
          <w:rPrChange w:id="312" w:author="Tommaso Peresson" w:date="2018-10-16T18:26:00Z">
            <w:rPr>
              <w:rFonts w:ascii="Arial" w:hAnsi="Arial" w:cs="Arial"/>
              <w:i/>
              <w:iCs/>
              <w:color w:val="000000"/>
              <w:sz w:val="32"/>
              <w:szCs w:val="32"/>
            </w:rPr>
          </w:rPrChange>
        </w:rPr>
        <w:t>Specific Requirements</w:t>
      </w:r>
    </w:p>
    <w:p w14:paraId="776BD887" w14:textId="77777777" w:rsidR="00B56D30" w:rsidRPr="00A5298C" w:rsidRDefault="00B56D30">
      <w:pPr>
        <w:pStyle w:val="Titolo2"/>
        <w:rPr>
          <w:rPrChange w:id="313" w:author="Tommaso Peresson" w:date="2018-10-16T18:33:00Z">
            <w:rPr>
              <w:rFonts w:ascii="Arial" w:hAnsi="Arial" w:cs="Arial"/>
              <w:i/>
              <w:iCs/>
              <w:color w:val="000000"/>
            </w:rPr>
          </w:rPrChange>
        </w:rPr>
        <w:pPrChange w:id="314" w:author="Tommaso Peresson" w:date="2018-10-16T18:33:00Z">
          <w:pPr>
            <w:pStyle w:val="Titolo2"/>
            <w:numPr>
              <w:numId w:val="18"/>
            </w:numPr>
            <w:spacing w:before="0"/>
            <w:textAlignment w:val="baseline"/>
          </w:pPr>
        </w:pPrChange>
      </w:pPr>
      <w:r w:rsidRPr="00A5298C">
        <w:rPr>
          <w:rPrChange w:id="315" w:author="Tommaso Peresson" w:date="2018-10-16T18:33:00Z">
            <w:rPr>
              <w:rFonts w:ascii="Arial" w:hAnsi="Arial" w:cs="Arial"/>
              <w:i/>
              <w:iCs/>
              <w:color w:val="000000"/>
              <w:sz w:val="24"/>
              <w:szCs w:val="24"/>
            </w:rPr>
          </w:rPrChange>
        </w:rPr>
        <w:t>External Interface Requirements</w:t>
      </w:r>
    </w:p>
    <w:p w14:paraId="7F5EA53B" w14:textId="089F0A0F" w:rsidR="00B56D30" w:rsidRDefault="00B56D30">
      <w:pPr>
        <w:pStyle w:val="Titolo3"/>
        <w:rPr>
          <w:ins w:id="316" w:author="Tommaso Peresson" w:date="2018-10-23T12:45:00Z"/>
        </w:rPr>
      </w:pPr>
      <w:r w:rsidRPr="00A5298C">
        <w:rPr>
          <w:rPrChange w:id="317" w:author="Tommaso Peresson" w:date="2018-10-16T18:32:00Z">
            <w:rPr>
              <w:rFonts w:ascii="Arial" w:hAnsi="Arial" w:cs="Arial"/>
              <w:color w:val="434343"/>
            </w:rPr>
          </w:rPrChange>
        </w:rPr>
        <w:t>Hardware Interfaces</w:t>
      </w:r>
    </w:p>
    <w:p w14:paraId="67F044BE" w14:textId="053ED643" w:rsidR="005F7BD4" w:rsidRPr="005F7BD4" w:rsidRDefault="00076B08">
      <w:pPr>
        <w:rPr>
          <w:rFonts w:cstheme="majorBidi"/>
          <w:iCs/>
          <w:color w:val="000000" w:themeColor="text1"/>
          <w:rPrChange w:id="318" w:author="Tommaso Peresson" w:date="2018-10-23T13:00:00Z">
            <w:rPr>
              <w:rFonts w:ascii="Arial" w:hAnsi="Arial" w:cs="Arial"/>
              <w:color w:val="434343"/>
            </w:rPr>
          </w:rPrChange>
        </w:rPr>
        <w:pPrChange w:id="319" w:author="Tommaso Peresson" w:date="2018-10-31T11:52:00Z">
          <w:pPr>
            <w:pStyle w:val="Titolo3"/>
            <w:numPr>
              <w:numId w:val="18"/>
            </w:numPr>
            <w:spacing w:before="0"/>
            <w:textAlignment w:val="baseline"/>
          </w:pPr>
        </w:pPrChange>
      </w:pPr>
      <w:ins w:id="320" w:author="Tommaso Peresson" w:date="2018-10-31T11:51:00Z">
        <w:r>
          <w:t xml:space="preserve">Data4Help will not </w:t>
        </w:r>
      </w:ins>
      <w:ins w:id="321" w:author="Tommaso Peresson" w:date="2018-11-05T10:19:00Z">
        <w:r w:rsidR="00517D05">
          <w:t>suppl</w:t>
        </w:r>
      </w:ins>
      <w:ins w:id="322" w:author="Tommaso Peresson" w:date="2018-11-05T10:20:00Z">
        <w:r w:rsidR="00517D05">
          <w:t>y</w:t>
        </w:r>
      </w:ins>
      <w:ins w:id="323" w:author="Tommaso Peresson" w:date="2018-10-31T11:51:00Z">
        <w:r>
          <w:t xml:space="preserve"> directly any hardware</w:t>
        </w:r>
        <w:r w:rsidR="00295A7A">
          <w:t xml:space="preserve"> </w:t>
        </w:r>
      </w:ins>
      <w:ins w:id="324" w:author="Tommaso Peresson" w:date="2018-10-31T11:52:00Z">
        <w:r w:rsidR="00295A7A">
          <w:t>interface</w:t>
        </w:r>
      </w:ins>
      <w:ins w:id="325" w:author="Tommaso Peresson" w:date="2018-11-05T10:17:00Z">
        <w:r w:rsidR="00B77B9C">
          <w:t>. To he</w:t>
        </w:r>
      </w:ins>
      <w:ins w:id="326" w:author="Tommaso Peresson" w:date="2018-11-05T10:18:00Z">
        <w:r w:rsidR="00B77B9C">
          <w:t xml:space="preserve">lp </w:t>
        </w:r>
        <w:r w:rsidR="008871BD">
          <w:t xml:space="preserve">Private Customers Data4Help will provide a list of </w:t>
        </w:r>
        <w:r w:rsidR="00FD0540">
          <w:t>compatible devic</w:t>
        </w:r>
        <w:r w:rsidR="00DC67F3">
          <w:t>es</w:t>
        </w:r>
      </w:ins>
      <w:ins w:id="327" w:author="Tommaso Peresson" w:date="2018-11-05T10:19:00Z">
        <w:r w:rsidR="00DC67F3">
          <w:t>.</w:t>
        </w:r>
      </w:ins>
    </w:p>
    <w:p w14:paraId="6CF5C1BD" w14:textId="40DBDB84" w:rsidR="00B56D30" w:rsidRDefault="00B56D30">
      <w:pPr>
        <w:pStyle w:val="Titolo3"/>
        <w:rPr>
          <w:ins w:id="328" w:author="Tommaso Peresson" w:date="2018-10-23T13:13:00Z"/>
        </w:rPr>
      </w:pPr>
      <w:r w:rsidRPr="00A5298C">
        <w:rPr>
          <w:rPrChange w:id="329" w:author="Tommaso Peresson" w:date="2018-10-16T18:32:00Z">
            <w:rPr>
              <w:rFonts w:ascii="Arial" w:hAnsi="Arial" w:cs="Arial"/>
              <w:color w:val="434343"/>
            </w:rPr>
          </w:rPrChange>
        </w:rPr>
        <w:t xml:space="preserve">Software </w:t>
      </w:r>
      <w:commentRangeStart w:id="330"/>
      <w:r w:rsidRPr="00A5298C">
        <w:rPr>
          <w:rPrChange w:id="331" w:author="Tommaso Peresson" w:date="2018-10-16T18:32:00Z">
            <w:rPr>
              <w:rFonts w:ascii="Arial" w:hAnsi="Arial" w:cs="Arial"/>
              <w:color w:val="434343"/>
            </w:rPr>
          </w:rPrChange>
        </w:rPr>
        <w:t>Interfaces</w:t>
      </w:r>
      <w:commentRangeEnd w:id="330"/>
      <w:r w:rsidR="00E16450">
        <w:rPr>
          <w:rStyle w:val="Rimandocommento"/>
          <w:rFonts w:asciiTheme="minorHAnsi" w:eastAsiaTheme="minorEastAsia" w:hAnsiTheme="minorHAnsi" w:cstheme="minorBidi"/>
          <w:b w:val="0"/>
          <w:bCs w:val="0"/>
          <w:color w:val="auto"/>
        </w:rPr>
        <w:commentReference w:id="330"/>
      </w:r>
    </w:p>
    <w:p w14:paraId="72548F45" w14:textId="4124F18D" w:rsidR="00E80094" w:rsidRDefault="004D5A47" w:rsidP="00825EE2">
      <w:pPr>
        <w:rPr>
          <w:ins w:id="332" w:author="Tommaso Peresson" w:date="2018-10-31T11:57:00Z"/>
        </w:rPr>
      </w:pPr>
      <w:ins w:id="333" w:author="Tommaso Peresson" w:date="2018-10-23T13:16:00Z">
        <w:r>
          <w:t>Data4</w:t>
        </w:r>
      </w:ins>
      <w:ins w:id="334" w:author="Tommaso Peresson" w:date="2018-10-23T13:17:00Z">
        <w:r>
          <w:t>Help</w:t>
        </w:r>
        <w:r w:rsidR="007C682F">
          <w:t xml:space="preserve"> </w:t>
        </w:r>
      </w:ins>
      <w:ins w:id="335" w:author="Tommaso Peresson" w:date="2018-10-23T13:18:00Z">
        <w:r w:rsidR="0029321A">
          <w:t xml:space="preserve">will be </w:t>
        </w:r>
      </w:ins>
      <w:ins w:id="336" w:author="Tommaso Peresson" w:date="2018-10-31T11:57:00Z">
        <w:r w:rsidR="00825EE2">
          <w:t>developing:</w:t>
        </w:r>
      </w:ins>
    </w:p>
    <w:p w14:paraId="39618479" w14:textId="69D1A31E" w:rsidR="00825EE2" w:rsidRDefault="00825EE2" w:rsidP="00825EE2">
      <w:pPr>
        <w:pStyle w:val="Titolo6"/>
        <w:rPr>
          <w:ins w:id="337" w:author="Tommaso Peresson" w:date="2018-10-31T11:58:00Z"/>
        </w:rPr>
      </w:pPr>
      <w:ins w:id="338" w:author="Tommaso Peresson" w:date="2018-10-31T11:57:00Z">
        <w:r>
          <w:t xml:space="preserve">An Android application </w:t>
        </w:r>
        <w:r w:rsidR="00FF07C9">
          <w:t>for the Private Customers to review their d</w:t>
        </w:r>
      </w:ins>
      <w:ins w:id="339" w:author="Tommaso Peresson" w:date="2018-10-31T11:58:00Z">
        <w:r w:rsidR="00FF07C9">
          <w:t xml:space="preserve">ata and interact with the functionalities </w:t>
        </w:r>
        <w:r w:rsidR="008A6788">
          <w:t>provided by the service.</w:t>
        </w:r>
      </w:ins>
    </w:p>
    <w:p w14:paraId="7E3097E7" w14:textId="2F9868C5" w:rsidR="008A6788" w:rsidRDefault="00065300" w:rsidP="008A6788">
      <w:pPr>
        <w:pStyle w:val="Titolo6"/>
        <w:rPr>
          <w:ins w:id="340" w:author="Tommaso Peresson" w:date="2018-10-31T12:03:00Z"/>
        </w:rPr>
      </w:pPr>
      <w:ins w:id="341" w:author="Tommaso Peresson" w:date="2018-10-31T11:59:00Z">
        <w:r>
          <w:t>A Desktop application for the Business Customer</w:t>
        </w:r>
      </w:ins>
      <w:ins w:id="342" w:author="Tommaso Peresson" w:date="2018-10-31T12:00:00Z">
        <w:r w:rsidR="00113FA7">
          <w:t xml:space="preserve">s </w:t>
        </w:r>
        <w:r w:rsidR="00933350">
          <w:t>on which they</w:t>
        </w:r>
        <w:r w:rsidR="003B7BA4">
          <w:t xml:space="preserve"> </w:t>
        </w:r>
      </w:ins>
      <w:ins w:id="343" w:author="Tommaso Peresson" w:date="2018-10-31T12:01:00Z">
        <w:r w:rsidR="003B7BA4">
          <w:t>are going to be able to submit queries</w:t>
        </w:r>
        <w:r w:rsidR="00F61C1F">
          <w:t xml:space="preserve">, review Private Customers data </w:t>
        </w:r>
      </w:ins>
      <w:ins w:id="344" w:author="Tommaso Peresson" w:date="2018-10-31T12:02:00Z">
        <w:r w:rsidR="00EC427C">
          <w:t xml:space="preserve">and </w:t>
        </w:r>
        <w:r w:rsidR="002E4B8F">
          <w:t>access all the functionalities of the service.</w:t>
        </w:r>
      </w:ins>
    </w:p>
    <w:p w14:paraId="0329D245" w14:textId="4EA1851B" w:rsidR="004F5E34" w:rsidRPr="006A36AB" w:rsidRDefault="004F5E34">
      <w:pPr>
        <w:pStyle w:val="Titolo6"/>
        <w:rPr>
          <w:ins w:id="345" w:author="Tommaso Peresson" w:date="2018-10-23T13:06:00Z"/>
        </w:rPr>
        <w:pPrChange w:id="346" w:author="Tommaso Peresson" w:date="2018-10-31T12:03:00Z">
          <w:pPr>
            <w:pStyle w:val="Titolo3"/>
          </w:pPr>
        </w:pPrChange>
      </w:pPr>
      <w:ins w:id="347" w:author="Tommaso Peresson" w:date="2018-10-31T12:03:00Z">
        <w:r>
          <w:t>An Android Wear app for the Private Customer</w:t>
        </w:r>
      </w:ins>
      <w:ins w:id="348" w:author="Tommaso Peresson" w:date="2018-10-31T12:04:00Z">
        <w:r w:rsidR="006E3DB7">
          <w:t xml:space="preserve">s’ wearable device </w:t>
        </w:r>
        <w:r w:rsidR="00DA04C7">
          <w:t xml:space="preserve">that will </w:t>
        </w:r>
      </w:ins>
      <w:ins w:id="349" w:author="Tommaso Peresson" w:date="2018-10-31T12:06:00Z">
        <w:r w:rsidR="009D44A1">
          <w:t xml:space="preserve">acquire all the </w:t>
        </w:r>
      </w:ins>
      <w:ins w:id="350" w:author="Tommaso Peresson" w:date="2018-10-31T12:07:00Z">
        <w:r w:rsidR="002654B7">
          <w:t>health data of the customer</w:t>
        </w:r>
      </w:ins>
      <w:ins w:id="351" w:author="Tommaso Peresson" w:date="2018-10-31T12:08:00Z">
        <w:r w:rsidR="00F30A8B">
          <w:t>.</w:t>
        </w:r>
      </w:ins>
    </w:p>
    <w:p w14:paraId="464B0694" w14:textId="77777777" w:rsidR="00E5284E" w:rsidRPr="00E5284E" w:rsidRDefault="00E5284E">
      <w:pPr>
        <w:rPr>
          <w:rPrChange w:id="352" w:author="Tommaso Peresson" w:date="2018-10-23T13:06:00Z">
            <w:rPr>
              <w:rFonts w:ascii="Arial" w:hAnsi="Arial" w:cs="Arial"/>
              <w:color w:val="434343"/>
            </w:rPr>
          </w:rPrChange>
        </w:rPr>
        <w:pPrChange w:id="353" w:author="Tommaso Peresson" w:date="2018-10-23T13:06:00Z">
          <w:pPr>
            <w:pStyle w:val="Titolo3"/>
            <w:numPr>
              <w:numId w:val="18"/>
            </w:numPr>
            <w:spacing w:before="0"/>
            <w:textAlignment w:val="baseline"/>
          </w:pPr>
        </w:pPrChange>
      </w:pPr>
    </w:p>
    <w:p w14:paraId="2B1672DC" w14:textId="77777777" w:rsidR="00B56D30" w:rsidRPr="007C5BA2" w:rsidDel="001C1D33" w:rsidRDefault="00B56D30">
      <w:pPr>
        <w:pStyle w:val="Titolo3"/>
        <w:rPr>
          <w:del w:id="354" w:author="Tommaso Peresson" w:date="2018-10-23T13:16:00Z"/>
          <w:rPrChange w:id="355" w:author="Tommaso Peresson" w:date="2018-11-02T17:17:00Z">
            <w:rPr>
              <w:del w:id="356" w:author="Tommaso Peresson" w:date="2018-10-23T13:16:00Z"/>
              <w:rFonts w:ascii="Arial" w:hAnsi="Arial" w:cs="Arial"/>
              <w:color w:val="434343"/>
            </w:rPr>
          </w:rPrChange>
        </w:rPr>
        <w:pPrChange w:id="357" w:author="Tommaso Peresson" w:date="2018-11-02T17:17:00Z">
          <w:pPr>
            <w:pStyle w:val="Titolo3"/>
            <w:numPr>
              <w:numId w:val="18"/>
            </w:numPr>
            <w:spacing w:before="0"/>
            <w:textAlignment w:val="baseline"/>
          </w:pPr>
        </w:pPrChange>
      </w:pPr>
      <w:r w:rsidRPr="007C5BA2">
        <w:rPr>
          <w:b w:val="0"/>
          <w:bCs w:val="0"/>
          <w:rPrChange w:id="358" w:author="Tommaso Peresson" w:date="2018-11-02T17:17:00Z">
            <w:rPr>
              <w:rFonts w:ascii="Arial" w:hAnsi="Arial" w:cs="Arial"/>
              <w:b w:val="0"/>
              <w:bCs w:val="0"/>
              <w:color w:val="434343"/>
            </w:rPr>
          </w:rPrChange>
        </w:rPr>
        <w:t>Communication Interfaces</w:t>
      </w:r>
    </w:p>
    <w:p w14:paraId="17413DDD" w14:textId="47CA5D69" w:rsidR="00B56D30" w:rsidRPr="001C1D33" w:rsidDel="001C1D33" w:rsidRDefault="00B56D30">
      <w:pPr>
        <w:pStyle w:val="Titolo3"/>
        <w:rPr>
          <w:del w:id="359" w:author="Tommaso Peresson" w:date="2018-10-23T13:16:00Z"/>
          <w:rPrChange w:id="360" w:author="Tommaso Peresson" w:date="2018-10-23T13:16:00Z">
            <w:rPr>
              <w:del w:id="361" w:author="Tommaso Peresson" w:date="2018-10-23T13:16:00Z"/>
              <w:rFonts w:ascii="Arial" w:hAnsi="Arial" w:cs="Arial"/>
              <w:color w:val="434343"/>
            </w:rPr>
          </w:rPrChange>
        </w:rPr>
        <w:pPrChange w:id="362" w:author="Tommaso Peresson" w:date="2018-11-02T17:17:00Z">
          <w:pPr>
            <w:pStyle w:val="Titolo3"/>
            <w:numPr>
              <w:numId w:val="18"/>
            </w:numPr>
            <w:spacing w:before="0"/>
            <w:textAlignment w:val="baseline"/>
          </w:pPr>
        </w:pPrChange>
      </w:pPr>
      <w:del w:id="363" w:author="Tommaso Peresson" w:date="2018-10-23T13:16:00Z">
        <w:r w:rsidRPr="001C1D33" w:rsidDel="001C1D33">
          <w:rPr>
            <w:b w:val="0"/>
            <w:bCs w:val="0"/>
            <w:rPrChange w:id="364" w:author="Tommaso Peresson" w:date="2018-10-23T13:16:00Z">
              <w:rPr>
                <w:rFonts w:ascii="Arial" w:hAnsi="Arial" w:cs="Arial"/>
                <w:b w:val="0"/>
                <w:bCs w:val="0"/>
                <w:color w:val="434343"/>
              </w:rPr>
            </w:rPrChange>
          </w:rPr>
          <w:delText>Communication Interfaces</w:delText>
        </w:r>
      </w:del>
    </w:p>
    <w:p w14:paraId="3CEEF5E4" w14:textId="77777777" w:rsidR="00B56D30" w:rsidRDefault="00B56D30">
      <w:pPr>
        <w:pStyle w:val="Titolo3"/>
        <w:pPrChange w:id="365" w:author="Tommaso Peresson" w:date="2018-11-02T17:17:00Z">
          <w:pPr>
            <w:pStyle w:val="Titolo2"/>
          </w:pPr>
        </w:pPrChange>
      </w:pPr>
    </w:p>
    <w:p w14:paraId="01F37D8E" w14:textId="547C6C8E" w:rsidR="000359C2" w:rsidRPr="000359C2" w:rsidRDefault="002D4DBC">
      <w:pPr>
        <w:pStyle w:val="Nessunaspaziatura"/>
        <w:rPr>
          <w:ins w:id="366" w:author="Tommaso Peresson" w:date="2018-10-23T15:10:00Z"/>
        </w:rPr>
      </w:pPr>
      <w:ins w:id="367" w:author="Tommaso Peresson" w:date="2018-10-31T12:08:00Z">
        <w:r>
          <w:t>Data4Hel</w:t>
        </w:r>
      </w:ins>
      <w:ins w:id="368" w:author="Tommaso Peresson" w:date="2018-10-31T12:09:00Z">
        <w:r>
          <w:t xml:space="preserve">p will provide a communication interface between the </w:t>
        </w:r>
        <w:r w:rsidR="00563422">
          <w:t xml:space="preserve">Private Customers subscribed to </w:t>
        </w:r>
        <w:proofErr w:type="spellStart"/>
        <w:r w:rsidR="00563422">
          <w:t>AutomatedSOS</w:t>
        </w:r>
        <w:proofErr w:type="spellEnd"/>
        <w:r w:rsidR="00563422">
          <w:t xml:space="preserve"> and the Emergency Room</w:t>
        </w:r>
        <w:r w:rsidR="00E77C62">
          <w:t xml:space="preserve"> that </w:t>
        </w:r>
      </w:ins>
      <w:ins w:id="369" w:author="Tommaso Peresson" w:date="2018-10-31T12:10:00Z">
        <w:r w:rsidR="00E77C62">
          <w:t xml:space="preserve">will activate automatically when the </w:t>
        </w:r>
        <w:r w:rsidR="00D00942">
          <w:t xml:space="preserve">PC’s </w:t>
        </w:r>
        <w:r w:rsidR="00E77C62">
          <w:t xml:space="preserve">wearable </w:t>
        </w:r>
        <w:r w:rsidR="00D00942">
          <w:t>detects an</w:t>
        </w:r>
        <w:r w:rsidR="003D474F">
          <w:t xml:space="preserve"> </w:t>
        </w:r>
      </w:ins>
      <w:ins w:id="370" w:author="Tommaso Peresson" w:date="2018-11-05T10:21:00Z">
        <w:r w:rsidR="003D474F">
          <w:t>emergency</w:t>
        </w:r>
      </w:ins>
      <w:ins w:id="371" w:author="Tommaso Peresson" w:date="2018-10-31T12:10:00Z">
        <w:r w:rsidR="003D474F">
          <w:t>.</w:t>
        </w:r>
      </w:ins>
    </w:p>
    <w:p w14:paraId="7349DB67" w14:textId="46C749F3" w:rsidR="00D608A7" w:rsidRDefault="008A6212" w:rsidP="008A6212">
      <w:pPr>
        <w:pStyle w:val="Titolo2"/>
        <w:rPr>
          <w:ins w:id="372" w:author="Giacomo Ziffer" w:date="2018-11-02T14:34:00Z"/>
        </w:rPr>
      </w:pPr>
      <w:ins w:id="373" w:author="Tommaso Peresson" w:date="2018-10-23T15:10:00Z">
        <w:r>
          <w:t>Functional Requirements</w:t>
        </w:r>
      </w:ins>
    </w:p>
    <w:p w14:paraId="666CD314" w14:textId="35EB0515" w:rsidR="00CB2676" w:rsidRDefault="00CB2676" w:rsidP="00CB2676">
      <w:pPr>
        <w:rPr>
          <w:ins w:id="374" w:author="Giacomo Ziffer" w:date="2018-11-02T14:35:00Z"/>
        </w:rPr>
      </w:pPr>
    </w:p>
    <w:p w14:paraId="5C68C1EF" w14:textId="1155D8D9" w:rsidR="00722CA7" w:rsidRDefault="00722CA7" w:rsidP="00722CA7">
      <w:pPr>
        <w:pStyle w:val="Titolo6"/>
        <w:numPr>
          <w:ilvl w:val="0"/>
          <w:numId w:val="0"/>
        </w:numPr>
        <w:ind w:left="426" w:hanging="426"/>
        <w:rPr>
          <w:ins w:id="375" w:author="Giacomo Ziffer" w:date="2018-11-02T14:35:00Z"/>
          <w:b/>
        </w:rPr>
      </w:pPr>
      <w:ins w:id="376" w:author="Giacomo Ziffer" w:date="2018-11-02T14:35:00Z">
        <w:r w:rsidRPr="00722CA7">
          <w:rPr>
            <w:b/>
            <w:rPrChange w:id="377" w:author="Giacomo Ziffer" w:date="2018-11-02T14:35:00Z">
              <w:rPr/>
            </w:rPrChange>
          </w:rPr>
          <w:t>[G1] Allow a Visitor to become a Private Customer</w:t>
        </w:r>
        <w:del w:id="378" w:author="Tommaso Peresson" w:date="2018-11-05T10:22:00Z">
          <w:r w:rsidRPr="00722CA7" w:rsidDel="00777411">
            <w:rPr>
              <w:b/>
              <w:rPrChange w:id="379" w:author="Giacomo Ziffer" w:date="2018-11-02T14:35:00Z">
                <w:rPr/>
              </w:rPrChange>
            </w:rPr>
            <w:delText>, after providing credentials, detailed personal information and accepting the terms of use of the service.</w:delText>
          </w:r>
        </w:del>
      </w:ins>
      <w:ins w:id="380" w:author="Tommaso Peresson" w:date="2018-11-05T10:22:00Z">
        <w:r w:rsidR="00777411">
          <w:rPr>
            <w:b/>
          </w:rPr>
          <w:t>.</w:t>
        </w:r>
      </w:ins>
    </w:p>
    <w:p w14:paraId="582546FE" w14:textId="2C2C6055" w:rsidR="00722CA7" w:rsidRDefault="00722CA7" w:rsidP="00722CA7">
      <w:pPr>
        <w:pStyle w:val="Nessunaspaziatura"/>
        <w:rPr>
          <w:ins w:id="381" w:author="Giacomo Ziffer" w:date="2018-11-02T14:35:00Z"/>
        </w:rPr>
      </w:pPr>
    </w:p>
    <w:p w14:paraId="53B03804" w14:textId="21A4CBED" w:rsidR="003A6A86" w:rsidRDefault="003A6A86" w:rsidP="00D30252">
      <w:pPr>
        <w:ind w:firstLine="426"/>
        <w:rPr>
          <w:ins w:id="382" w:author="Giacomo Ziffer" w:date="2018-11-02T14:36:00Z"/>
        </w:rPr>
      </w:pPr>
      <w:ins w:id="383" w:author="Giacomo Ziffer" w:date="2018-11-02T14:36:00Z">
        <w:r>
          <w:t xml:space="preserve">[D5] </w:t>
        </w:r>
        <w:r w:rsidRPr="006C473B">
          <w:t>All</w:t>
        </w:r>
      </w:ins>
      <w:ins w:id="384" w:author="Tommaso Peresson" w:date="2018-11-05T10:22:00Z">
        <w:r w:rsidR="00AB4504">
          <w:t xml:space="preserve"> personal</w:t>
        </w:r>
      </w:ins>
      <w:ins w:id="385" w:author="Giacomo Ziffer" w:date="2018-11-02T14:36:00Z">
        <w:r w:rsidRPr="006C473B">
          <w:t xml:space="preserve"> information entered by the user</w:t>
        </w:r>
        <w:r>
          <w:t xml:space="preserve"> during registration in the service</w:t>
        </w:r>
        <w:r w:rsidRPr="006C473B">
          <w:t xml:space="preserve"> is correct.</w:t>
        </w:r>
      </w:ins>
    </w:p>
    <w:p w14:paraId="2FBCB22D" w14:textId="290A7BFC" w:rsidR="00D30252" w:rsidRDefault="003B3AB5">
      <w:pPr>
        <w:ind w:left="426"/>
        <w:rPr>
          <w:ins w:id="386" w:author="Giacomo Ziffer" w:date="2018-11-02T14:43:00Z"/>
        </w:rPr>
        <w:pPrChange w:id="387" w:author="Giacomo Ziffer" w:date="2018-11-02T14:43:00Z">
          <w:pPr>
            <w:ind w:firstLine="426"/>
          </w:pPr>
        </w:pPrChange>
      </w:pPr>
      <w:ins w:id="388" w:author="Giacomo Ziffer" w:date="2018-11-02T14:38:00Z">
        <w:r>
          <w:lastRenderedPageBreak/>
          <w:t xml:space="preserve">[R1] </w:t>
        </w:r>
      </w:ins>
      <w:ins w:id="389" w:author="Giacomo Ziffer" w:date="2018-11-02T14:39:00Z">
        <w:r w:rsidR="003D060E">
          <w:t xml:space="preserve">A </w:t>
        </w:r>
      </w:ins>
      <w:ins w:id="390" w:author="Giacomo Ziffer" w:date="2018-11-02T14:43:00Z">
        <w:r w:rsidR="006A036B">
          <w:t>V</w:t>
        </w:r>
      </w:ins>
      <w:ins w:id="391" w:author="Giacomo Ziffer" w:date="2018-11-02T14:39:00Z">
        <w:r w:rsidR="003D060E">
          <w:t>isitor must be able to</w:t>
        </w:r>
      </w:ins>
      <w:ins w:id="392" w:author="Giacomo Ziffer" w:date="2018-11-02T14:40:00Z">
        <w:r w:rsidR="00767DE4">
          <w:t xml:space="preserve"> register to the service</w:t>
        </w:r>
      </w:ins>
      <w:ins w:id="393" w:author="Giacomo Ziffer" w:date="2018-11-02T14:42:00Z">
        <w:r w:rsidR="006F1F9D">
          <w:t xml:space="preserve"> by providing only the necessary requested</w:t>
        </w:r>
        <w:r w:rsidR="003D306B">
          <w:t xml:space="preserve"> </w:t>
        </w:r>
      </w:ins>
      <w:ins w:id="394" w:author="Giacomo Ziffer" w:date="2018-11-02T14:43:00Z">
        <w:r w:rsidR="003D306B">
          <w:t xml:space="preserve">   </w:t>
        </w:r>
      </w:ins>
      <w:ins w:id="395" w:author="Tommaso Peresson" w:date="2018-11-05T10:28:00Z">
        <w:r w:rsidR="00CA7DFF">
          <w:t xml:space="preserve">personal </w:t>
        </w:r>
      </w:ins>
      <w:ins w:id="396" w:author="Giacomo Ziffer" w:date="2018-11-02T14:42:00Z">
        <w:r w:rsidR="006F1F9D">
          <w:t>information.</w:t>
        </w:r>
      </w:ins>
    </w:p>
    <w:p w14:paraId="5AAC910C" w14:textId="45719C93" w:rsidR="003D306B" w:rsidRDefault="006A036B" w:rsidP="003D306B">
      <w:pPr>
        <w:ind w:firstLine="426"/>
        <w:rPr>
          <w:ins w:id="397" w:author="Tommaso Peresson" w:date="2018-11-05T09:45:00Z"/>
        </w:rPr>
      </w:pPr>
      <w:ins w:id="398" w:author="Giacomo Ziffer" w:date="2018-11-02T14:43:00Z">
        <w:r>
          <w:t xml:space="preserve">[R2] The system must </w:t>
        </w:r>
        <w:del w:id="399" w:author="Tommaso Peresson" w:date="2018-11-02T17:29:00Z">
          <w:r w:rsidDel="00765A73">
            <w:delText>ensures</w:delText>
          </w:r>
        </w:del>
      </w:ins>
      <w:ins w:id="400" w:author="Tommaso Peresson" w:date="2018-11-02T17:29:00Z">
        <w:r w:rsidR="00765A73">
          <w:t>ensure</w:t>
        </w:r>
      </w:ins>
      <w:ins w:id="401" w:author="Giacomo Ziffer" w:date="2018-11-02T14:43:00Z">
        <w:r>
          <w:t xml:space="preserve"> that </w:t>
        </w:r>
        <w:r w:rsidR="00FA09C7">
          <w:t>the</w:t>
        </w:r>
      </w:ins>
      <w:ins w:id="402" w:author="Giacomo Ziffer" w:date="2018-11-02T14:44:00Z">
        <w:r w:rsidR="00FA09C7">
          <w:t xml:space="preserve"> username chosen by the Visitor doesn’t exist yet.</w:t>
        </w:r>
      </w:ins>
    </w:p>
    <w:p w14:paraId="7B37EA61" w14:textId="14F2E2D5" w:rsidR="002B49BB" w:rsidRDefault="002B49BB">
      <w:pPr>
        <w:ind w:firstLine="426"/>
        <w:rPr>
          <w:ins w:id="403" w:author="Tommaso Peresson" w:date="2018-11-05T10:24:00Z"/>
        </w:rPr>
      </w:pPr>
      <w:ins w:id="404" w:author="Tommaso Peresson" w:date="2018-11-05T10:35:00Z">
        <w:r>
          <w:t>[R3] A registered user must be able to login using the credentials accepted during the registration process.</w:t>
        </w:r>
      </w:ins>
    </w:p>
    <w:p w14:paraId="3ED4FFEA" w14:textId="0763BCD6" w:rsidR="00555229" w:rsidRDefault="00555229" w:rsidP="003D306B">
      <w:pPr>
        <w:ind w:firstLine="426"/>
        <w:rPr>
          <w:ins w:id="405" w:author="Tommaso Peresson" w:date="2018-11-05T09:45:00Z"/>
        </w:rPr>
      </w:pPr>
      <w:ins w:id="406" w:author="Tommaso Peresson" w:date="2018-11-05T10:24:00Z">
        <w:r>
          <w:t>[R14] A visitor must accept the terms and conditions of the service</w:t>
        </w:r>
        <w:r w:rsidR="003E229A">
          <w:t>.</w:t>
        </w:r>
      </w:ins>
    </w:p>
    <w:p w14:paraId="0B33B68B" w14:textId="43F9BC9A" w:rsidR="00187B4C" w:rsidDel="00AB4504" w:rsidRDefault="00187B4C" w:rsidP="003D306B">
      <w:pPr>
        <w:ind w:firstLine="426"/>
        <w:rPr>
          <w:ins w:id="407" w:author="Giacomo Ziffer" w:date="2018-11-02T14:44:00Z"/>
          <w:del w:id="408" w:author="Tommaso Peresson" w:date="2018-11-05T10:23:00Z"/>
        </w:rPr>
      </w:pPr>
    </w:p>
    <w:p w14:paraId="4C92F10B" w14:textId="76BA629B" w:rsidR="003A274E" w:rsidRDefault="003A274E" w:rsidP="003A274E">
      <w:pPr>
        <w:rPr>
          <w:ins w:id="409" w:author="Giacomo Ziffer" w:date="2018-11-02T14:45:00Z"/>
          <w:b/>
        </w:rPr>
      </w:pPr>
      <w:ins w:id="410" w:author="Giacomo Ziffer" w:date="2018-11-02T14:44:00Z">
        <w:r w:rsidRPr="003A274E">
          <w:rPr>
            <w:b/>
            <w:rPrChange w:id="411" w:author="Giacomo Ziffer" w:date="2018-11-02T14:45:00Z">
              <w:rPr/>
            </w:rPrChange>
          </w:rPr>
          <w:t>[G2]</w:t>
        </w:r>
      </w:ins>
      <w:ins w:id="412" w:author="Giacomo Ziffer" w:date="2018-11-02T14:45:00Z">
        <w:r w:rsidRPr="003A274E">
          <w:rPr>
            <w:b/>
            <w:rPrChange w:id="413" w:author="Giacomo Ziffer" w:date="2018-11-02T14:45:00Z">
              <w:rPr/>
            </w:rPrChange>
          </w:rPr>
          <w:t xml:space="preserve"> Allow a Visitor to become a Business Customer</w:t>
        </w:r>
        <w:del w:id="414" w:author="Tommaso Peresson" w:date="2018-11-05T10:24:00Z">
          <w:r w:rsidRPr="003A274E" w:rsidDel="00381B0A">
            <w:rPr>
              <w:b/>
              <w:rPrChange w:id="415" w:author="Giacomo Ziffer" w:date="2018-11-02T14:45:00Z">
                <w:rPr/>
              </w:rPrChange>
            </w:rPr>
            <w:delText>, after providing credentials and accepting the terms of use of the service.</w:delText>
          </w:r>
        </w:del>
      </w:ins>
      <w:ins w:id="416" w:author="Tommaso Peresson" w:date="2018-11-05T10:24:00Z">
        <w:r w:rsidR="00381B0A">
          <w:rPr>
            <w:b/>
          </w:rPr>
          <w:t>.</w:t>
        </w:r>
      </w:ins>
    </w:p>
    <w:p w14:paraId="2D279058" w14:textId="719E399C" w:rsidR="003A274E" w:rsidRPr="000F279B" w:rsidRDefault="000F279B" w:rsidP="000F279B">
      <w:pPr>
        <w:rPr>
          <w:ins w:id="417" w:author="Giacomo Ziffer" w:date="2018-11-02T14:36:00Z"/>
        </w:rPr>
      </w:pPr>
      <w:ins w:id="418" w:author="Giacomo Ziffer" w:date="2018-11-02T14:45:00Z">
        <w:r>
          <w:rPr>
            <w:b/>
          </w:rPr>
          <w:t xml:space="preserve">        </w:t>
        </w:r>
        <w:r>
          <w:t>[D</w:t>
        </w:r>
        <w:del w:id="419" w:author="Tommaso Peresson" w:date="2018-11-05T10:28:00Z">
          <w:r w:rsidDel="00544159">
            <w:delText>5</w:delText>
          </w:r>
        </w:del>
      </w:ins>
      <w:ins w:id="420" w:author="Tommaso Peresson" w:date="2018-11-05T11:26:00Z">
        <w:r w:rsidR="00994950">
          <w:t>7</w:t>
        </w:r>
      </w:ins>
      <w:ins w:id="421" w:author="Giacomo Ziffer" w:date="2018-11-02T14:45:00Z">
        <w:r>
          <w:t xml:space="preserve">] </w:t>
        </w:r>
        <w:r w:rsidRPr="006C473B">
          <w:t>All</w:t>
        </w:r>
      </w:ins>
      <w:ins w:id="422" w:author="Tommaso Peresson" w:date="2018-11-05T10:25:00Z">
        <w:r w:rsidR="003E229A">
          <w:t xml:space="preserve"> </w:t>
        </w:r>
      </w:ins>
      <w:ins w:id="423" w:author="Tommaso Peresson" w:date="2018-11-05T10:28:00Z">
        <w:r w:rsidR="00544159">
          <w:t>business’</w:t>
        </w:r>
      </w:ins>
      <w:ins w:id="424" w:author="Giacomo Ziffer" w:date="2018-11-02T14:45:00Z">
        <w:r w:rsidRPr="006C473B">
          <w:t xml:space="preserve"> information entered by the user</w:t>
        </w:r>
        <w:r>
          <w:t xml:space="preserve"> during registration in the service</w:t>
        </w:r>
        <w:r w:rsidRPr="006C473B">
          <w:t xml:space="preserve"> is correct.</w:t>
        </w:r>
      </w:ins>
    </w:p>
    <w:p w14:paraId="1E3F4F9B" w14:textId="2D9B87C1" w:rsidR="00894F1E" w:rsidDel="002B49BB" w:rsidRDefault="00894F1E" w:rsidP="00894F1E">
      <w:pPr>
        <w:ind w:left="426"/>
        <w:rPr>
          <w:ins w:id="425" w:author="Giacomo Ziffer" w:date="2018-11-02T14:46:00Z"/>
          <w:del w:id="426" w:author="Tommaso Peresson" w:date="2018-11-05T10:35:00Z"/>
        </w:rPr>
      </w:pPr>
      <w:ins w:id="427" w:author="Giacomo Ziffer" w:date="2018-11-02T14:46:00Z">
        <w:del w:id="428" w:author="Tommaso Peresson" w:date="2018-11-05T10:35:00Z">
          <w:r w:rsidDel="002B49BB">
            <w:delText xml:space="preserve">[R1] A Visitor must be able to register to the service by providing only the necessary requested </w:delText>
          </w:r>
        </w:del>
        <w:del w:id="429" w:author="Tommaso Peresson" w:date="2018-11-05T10:26:00Z">
          <w:r w:rsidDel="004B7CBB">
            <w:delText xml:space="preserve">   </w:delText>
          </w:r>
        </w:del>
        <w:del w:id="430" w:author="Tommaso Peresson" w:date="2018-11-05T10:35:00Z">
          <w:r w:rsidDel="002B49BB">
            <w:delText>information.</w:delText>
          </w:r>
        </w:del>
      </w:ins>
    </w:p>
    <w:p w14:paraId="7DDDA49A" w14:textId="28AF5B35" w:rsidR="00894F1E" w:rsidRDefault="00894F1E" w:rsidP="00894F1E">
      <w:pPr>
        <w:ind w:firstLine="426"/>
        <w:rPr>
          <w:ins w:id="431" w:author="Tommaso Peresson" w:date="2018-11-05T10:25:00Z"/>
        </w:rPr>
      </w:pPr>
      <w:ins w:id="432" w:author="Giacomo Ziffer" w:date="2018-11-02T14:46:00Z">
        <w:r>
          <w:t xml:space="preserve">[R2] The system must </w:t>
        </w:r>
        <w:del w:id="433" w:author="Tommaso Peresson" w:date="2018-11-02T17:30:00Z">
          <w:r w:rsidDel="0025735F">
            <w:delText>ensures</w:delText>
          </w:r>
        </w:del>
      </w:ins>
      <w:ins w:id="434" w:author="Tommaso Peresson" w:date="2018-11-02T17:30:00Z">
        <w:r w:rsidR="0025735F">
          <w:t>ensure</w:t>
        </w:r>
      </w:ins>
      <w:ins w:id="435" w:author="Giacomo Ziffer" w:date="2018-11-02T14:46:00Z">
        <w:r>
          <w:t xml:space="preserve"> that the username chosen by the Visitor doesn’t exist yet.</w:t>
        </w:r>
      </w:ins>
    </w:p>
    <w:p w14:paraId="1C896F11" w14:textId="77777777" w:rsidR="002B49BB" w:rsidRPr="00EC34BC" w:rsidRDefault="002B49BB">
      <w:pPr>
        <w:ind w:firstLine="426"/>
        <w:rPr>
          <w:ins w:id="436" w:author="Tommaso Peresson" w:date="2018-11-05T10:35:00Z"/>
        </w:rPr>
        <w:pPrChange w:id="437" w:author="Tommaso Peresson" w:date="2018-11-05T10:35:00Z">
          <w:pPr>
            <w:ind w:left="576"/>
          </w:pPr>
        </w:pPrChange>
      </w:pPr>
      <w:ins w:id="438" w:author="Tommaso Peresson" w:date="2018-11-05T10:35:00Z">
        <w:r>
          <w:t>[R3] A registered user must be able to login using the credentials accepted during the registration process.</w:t>
        </w:r>
      </w:ins>
    </w:p>
    <w:p w14:paraId="1573F4F7" w14:textId="762CBEAA" w:rsidR="002B49BB" w:rsidRDefault="002B49BB">
      <w:pPr>
        <w:ind w:left="426"/>
        <w:rPr>
          <w:ins w:id="439" w:author="Tommaso Peresson" w:date="2018-11-05T10:25:00Z"/>
        </w:rPr>
        <w:pPrChange w:id="440" w:author="Tommaso Peresson" w:date="2018-11-05T10:35:00Z">
          <w:pPr>
            <w:ind w:firstLine="426"/>
          </w:pPr>
        </w:pPrChange>
      </w:pPr>
      <w:ins w:id="441" w:author="Tommaso Peresson" w:date="2018-11-05T10:35:00Z">
        <w:r>
          <w:t>[R15] A Visitor must be able to register to the service by providing only the necessary requested business’ information.</w:t>
        </w:r>
      </w:ins>
    </w:p>
    <w:p w14:paraId="48D16FA4" w14:textId="3ACE824D" w:rsidR="003E229A" w:rsidRDefault="003E229A" w:rsidP="003E229A">
      <w:pPr>
        <w:ind w:firstLine="426"/>
        <w:rPr>
          <w:ins w:id="442" w:author="Tommaso Peresson" w:date="2018-11-05T10:25:00Z"/>
        </w:rPr>
      </w:pPr>
      <w:ins w:id="443" w:author="Tommaso Peresson" w:date="2018-11-05T10:25:00Z">
        <w:r>
          <w:t>[R14] A visitor must accept the terms and conditions of the service.</w:t>
        </w:r>
      </w:ins>
    </w:p>
    <w:p w14:paraId="4CE18BCF" w14:textId="2BEAE03D" w:rsidR="00F21EE0" w:rsidRDefault="00F21EE0">
      <w:pPr>
        <w:ind w:firstLine="426"/>
        <w:rPr>
          <w:ins w:id="444" w:author="Giacomo Ziffer" w:date="2018-11-02T14:46:00Z"/>
        </w:rPr>
      </w:pPr>
      <w:ins w:id="445" w:author="Tommaso Peresson" w:date="2018-11-05T10:25:00Z">
        <w:r>
          <w:t>[R</w:t>
        </w:r>
      </w:ins>
      <w:ins w:id="446" w:author="Tommaso Peresson" w:date="2018-11-05T10:26:00Z">
        <w:r w:rsidR="004B7CBB">
          <w:t>1</w:t>
        </w:r>
      </w:ins>
      <w:ins w:id="447" w:author="Tommaso Peresson" w:date="2018-11-05T10:27:00Z">
        <w:r w:rsidR="00CA7DFF">
          <w:t>6</w:t>
        </w:r>
      </w:ins>
      <w:ins w:id="448" w:author="Tommaso Peresson" w:date="2018-11-05T10:25:00Z">
        <w:r>
          <w:t>]</w:t>
        </w:r>
      </w:ins>
      <w:ins w:id="449" w:author="Tommaso Peresson" w:date="2018-11-05T10:26:00Z">
        <w:r w:rsidR="004B7CBB">
          <w:t xml:space="preserve"> A visitor must provide </w:t>
        </w:r>
      </w:ins>
      <w:ins w:id="450" w:author="Tommaso Peresson" w:date="2018-11-05T10:28:00Z">
        <w:r w:rsidR="00B51BE7">
          <w:t>correct billing info</w:t>
        </w:r>
      </w:ins>
      <w:ins w:id="451" w:author="Tommaso Peresson" w:date="2018-11-05T10:29:00Z">
        <w:r w:rsidR="00B51BE7">
          <w:t>rmation.</w:t>
        </w:r>
      </w:ins>
    </w:p>
    <w:p w14:paraId="33B1BF08" w14:textId="77777777" w:rsidR="00EC34BC" w:rsidRDefault="00EC34BC" w:rsidP="00D65673">
      <w:pPr>
        <w:pStyle w:val="Titolo6"/>
        <w:numPr>
          <w:ilvl w:val="0"/>
          <w:numId w:val="0"/>
        </w:numPr>
        <w:rPr>
          <w:ins w:id="452" w:author="Giacomo Ziffer" w:date="2018-11-02T14:47:00Z"/>
          <w:rFonts w:eastAsiaTheme="minorEastAsia" w:cstheme="minorBidi"/>
          <w:iCs w:val="0"/>
          <w:color w:val="auto"/>
        </w:rPr>
      </w:pPr>
    </w:p>
    <w:p w14:paraId="6BB7242C" w14:textId="3B1240B4" w:rsidR="00D65673" w:rsidRDefault="00D65673" w:rsidP="00D65673">
      <w:pPr>
        <w:pStyle w:val="Titolo6"/>
        <w:numPr>
          <w:ilvl w:val="0"/>
          <w:numId w:val="0"/>
        </w:numPr>
        <w:rPr>
          <w:ins w:id="453" w:author="Giacomo Ziffer" w:date="2018-11-02T14:47:00Z"/>
          <w:b/>
        </w:rPr>
      </w:pPr>
      <w:ins w:id="454" w:author="Giacomo Ziffer" w:date="2018-11-02T14:47:00Z">
        <w:r w:rsidRPr="00EC34BC">
          <w:rPr>
            <w:b/>
            <w:rPrChange w:id="455" w:author="Giacomo Ziffer" w:date="2018-11-02T14:47:00Z">
              <w:rPr/>
            </w:rPrChange>
          </w:rPr>
          <w:t xml:space="preserve">[G3] Allow a Private Customer to subscribe to </w:t>
        </w:r>
        <w:proofErr w:type="spellStart"/>
        <w:r w:rsidRPr="00EC34BC">
          <w:rPr>
            <w:b/>
            <w:rPrChange w:id="456" w:author="Giacomo Ziffer" w:date="2018-11-02T14:47:00Z">
              <w:rPr/>
            </w:rPrChange>
          </w:rPr>
          <w:t>AutomatedSOS</w:t>
        </w:r>
      </w:ins>
      <w:proofErr w:type="spellEnd"/>
      <w:ins w:id="457" w:author="Tommaso Peresson" w:date="2018-11-05T10:29:00Z">
        <w:r w:rsidR="00033244">
          <w:rPr>
            <w:b/>
          </w:rPr>
          <w:t>.</w:t>
        </w:r>
      </w:ins>
      <w:ins w:id="458" w:author="Giacomo Ziffer" w:date="2018-11-02T14:47:00Z">
        <w:del w:id="459" w:author="Tommaso Peresson" w:date="2018-11-05T10:29:00Z">
          <w:r w:rsidRPr="00EC34BC" w:rsidDel="00033244">
            <w:rPr>
              <w:b/>
              <w:rPrChange w:id="460" w:author="Giacomo Ziffer" w:date="2018-11-02T14:47:00Z">
                <w:rPr/>
              </w:rPrChange>
            </w:rPr>
            <w:delText>, after providing billing information and accepting the terms of use of the service.</w:delText>
          </w:r>
        </w:del>
      </w:ins>
    </w:p>
    <w:p w14:paraId="340BE5C2" w14:textId="0C1EEEB4" w:rsidR="0054268A" w:rsidRDefault="0054268A" w:rsidP="00033244">
      <w:pPr>
        <w:ind w:left="426"/>
        <w:rPr>
          <w:ins w:id="461" w:author="Tommaso Peresson" w:date="2018-11-05T10:30:00Z"/>
        </w:rPr>
      </w:pPr>
      <w:ins w:id="462" w:author="Giacomo Ziffer" w:date="2018-11-02T14:48:00Z">
        <w:r>
          <w:t xml:space="preserve">[D4] </w:t>
        </w:r>
        <w:r w:rsidRPr="008D32E8">
          <w:t xml:space="preserve">There is an external service that will </w:t>
        </w:r>
        <w:proofErr w:type="gramStart"/>
        <w:r w:rsidRPr="008D32E8">
          <w:t>be in charge of</w:t>
        </w:r>
        <w:proofErr w:type="gramEnd"/>
        <w:r w:rsidRPr="008D32E8">
          <w:t xml:space="preserve"> the payment information validity and the</w:t>
        </w:r>
        <w:r>
          <w:t xml:space="preserve"> </w:t>
        </w:r>
        <w:r w:rsidRPr="008D32E8">
          <w:t>secur</w:t>
        </w:r>
        <w:r>
          <w:t>e</w:t>
        </w:r>
        <w:r>
          <w:tab/>
          <w:t xml:space="preserve"> payment transactions.</w:t>
        </w:r>
      </w:ins>
    </w:p>
    <w:p w14:paraId="23DAC217" w14:textId="09534B15" w:rsidR="00BE584D" w:rsidDel="00BE584D" w:rsidRDefault="00BE584D">
      <w:pPr>
        <w:ind w:left="426"/>
        <w:rPr>
          <w:ins w:id="463" w:author="Giacomo Ziffer" w:date="2018-11-02T14:48:00Z"/>
          <w:del w:id="464" w:author="Tommaso Peresson" w:date="2018-11-05T10:30:00Z"/>
        </w:rPr>
        <w:pPrChange w:id="465" w:author="Tommaso Peresson" w:date="2018-11-05T10:29:00Z">
          <w:pPr>
            <w:ind w:left="576"/>
          </w:pPr>
        </w:pPrChange>
      </w:pPr>
    </w:p>
    <w:p w14:paraId="10569E69" w14:textId="38DF31FE" w:rsidR="008A61BF" w:rsidRDefault="0026604F">
      <w:pPr>
        <w:ind w:firstLine="426"/>
        <w:rPr>
          <w:ins w:id="466" w:author="Tommaso Peresson" w:date="2018-11-05T10:29:00Z"/>
        </w:rPr>
      </w:pPr>
      <w:ins w:id="467" w:author="Giacomo Ziffer" w:date="2018-11-02T14:48:00Z">
        <w:r>
          <w:t xml:space="preserve">[R3] </w:t>
        </w:r>
      </w:ins>
      <w:ins w:id="468" w:author="Giacomo Ziffer" w:date="2018-11-02T14:53:00Z">
        <w:r w:rsidR="00E05F34">
          <w:t>A registered user</w:t>
        </w:r>
      </w:ins>
      <w:ins w:id="469" w:author="Giacomo Ziffer" w:date="2018-11-02T14:48:00Z">
        <w:r>
          <w:t xml:space="preserve"> must be able </w:t>
        </w:r>
      </w:ins>
      <w:ins w:id="470" w:author="Giacomo Ziffer" w:date="2018-11-02T14:49:00Z">
        <w:r>
          <w:t>to login using the credentials</w:t>
        </w:r>
        <w:r w:rsidR="00CF433E">
          <w:t xml:space="preserve"> accepted during the registration process.</w:t>
        </w:r>
      </w:ins>
    </w:p>
    <w:p w14:paraId="6B9CA54B" w14:textId="50DFF6F7" w:rsidR="00033244" w:rsidRDefault="00033244" w:rsidP="00033244">
      <w:pPr>
        <w:ind w:firstLine="426"/>
        <w:rPr>
          <w:ins w:id="471" w:author="Tommaso Peresson" w:date="2018-11-05T10:29:00Z"/>
        </w:rPr>
      </w:pPr>
      <w:ins w:id="472" w:author="Tommaso Peresson" w:date="2018-11-05T10:29:00Z">
        <w:r>
          <w:t>[R17] A Private Customer must provide correct billing information.</w:t>
        </w:r>
      </w:ins>
    </w:p>
    <w:p w14:paraId="65398B2A" w14:textId="77777777" w:rsidR="00033244" w:rsidRPr="00EC34BC" w:rsidRDefault="00033244">
      <w:pPr>
        <w:ind w:left="576"/>
        <w:rPr>
          <w:ins w:id="473" w:author="Giacomo Ziffer" w:date="2018-11-02T14:47:00Z"/>
        </w:rPr>
        <w:pPrChange w:id="474" w:author="Giacomo Ziffer" w:date="2018-11-02T14:51:00Z">
          <w:pPr>
            <w:pStyle w:val="Titolo6"/>
          </w:pPr>
        </w:pPrChange>
      </w:pPr>
    </w:p>
    <w:p w14:paraId="34410FC0" w14:textId="4CADF5AB" w:rsidR="008A61BF" w:rsidDel="002C6BC0" w:rsidRDefault="008A61BF" w:rsidP="008A61BF">
      <w:pPr>
        <w:pStyle w:val="Titolo6"/>
        <w:numPr>
          <w:ilvl w:val="0"/>
          <w:numId w:val="0"/>
        </w:numPr>
        <w:ind w:left="426" w:hanging="426"/>
        <w:rPr>
          <w:ins w:id="475" w:author="Giacomo Ziffer" w:date="2018-11-02T14:51:00Z"/>
          <w:del w:id="476" w:author="Tommaso Peresson" w:date="2018-11-05T10:35:00Z"/>
          <w:b/>
        </w:rPr>
      </w:pPr>
      <w:ins w:id="477" w:author="Giacomo Ziffer" w:date="2018-11-02T14:50:00Z">
        <w:del w:id="478" w:author="Tommaso Peresson" w:date="2018-11-05T10:35:00Z">
          <w:r w:rsidRPr="008A61BF" w:rsidDel="002C6BC0">
            <w:rPr>
              <w:b/>
              <w:iCs w:val="0"/>
              <w:rPrChange w:id="479" w:author="Giacomo Ziffer" w:date="2018-11-02T14:51:00Z">
                <w:rPr>
                  <w:iCs w:val="0"/>
                </w:rPr>
              </w:rPrChange>
            </w:rPr>
            <w:delText>[G4] Allow a Business Customer to request a subscription to Data4Help, after providing billing information.</w:delText>
          </w:r>
        </w:del>
      </w:ins>
    </w:p>
    <w:p w14:paraId="37FEF434" w14:textId="1130F565" w:rsidR="008A61BF" w:rsidDel="002C6BC0" w:rsidRDefault="008A61BF" w:rsidP="008A61BF">
      <w:pPr>
        <w:ind w:left="576"/>
        <w:rPr>
          <w:ins w:id="480" w:author="Giacomo Ziffer" w:date="2018-11-02T14:51:00Z"/>
          <w:del w:id="481" w:author="Tommaso Peresson" w:date="2018-11-05T10:35:00Z"/>
        </w:rPr>
      </w:pPr>
      <w:ins w:id="482" w:author="Giacomo Ziffer" w:date="2018-11-02T14:51:00Z">
        <w:del w:id="483" w:author="Tommaso Peresson" w:date="2018-11-05T10:35:00Z">
          <w:r w:rsidDel="002C6BC0">
            <w:delText xml:space="preserve">[D4] </w:delText>
          </w:r>
          <w:r w:rsidRPr="008D32E8" w:rsidDel="002C6BC0">
            <w:delText>There is an external service that will be in charge of the payment information validity and the</w:delText>
          </w:r>
          <w:r w:rsidDel="002C6BC0">
            <w:delText xml:space="preserve"> </w:delText>
          </w:r>
          <w:r w:rsidRPr="008D32E8" w:rsidDel="002C6BC0">
            <w:delText>secur</w:delText>
          </w:r>
          <w:r w:rsidDel="002C6BC0">
            <w:delText>e</w:delText>
          </w:r>
          <w:r w:rsidDel="002C6BC0">
            <w:tab/>
            <w:delText xml:space="preserve"> payment transactions.</w:delText>
          </w:r>
        </w:del>
      </w:ins>
    </w:p>
    <w:p w14:paraId="4AEB2FB4" w14:textId="48B4442D" w:rsidR="008A61BF" w:rsidRPr="00EC34BC" w:rsidDel="002C6BC0" w:rsidRDefault="008A61BF" w:rsidP="008A61BF">
      <w:pPr>
        <w:ind w:left="576"/>
        <w:rPr>
          <w:ins w:id="484" w:author="Giacomo Ziffer" w:date="2018-11-02T14:51:00Z"/>
          <w:del w:id="485" w:author="Tommaso Peresson" w:date="2018-11-05T10:35:00Z"/>
        </w:rPr>
      </w:pPr>
      <w:ins w:id="486" w:author="Giacomo Ziffer" w:date="2018-11-02T14:51:00Z">
        <w:del w:id="487" w:author="Tommaso Peresson" w:date="2018-11-05T10:35:00Z">
          <w:r w:rsidDel="002C6BC0">
            <w:delText xml:space="preserve">[R3] </w:delText>
          </w:r>
        </w:del>
      </w:ins>
      <w:ins w:id="488" w:author="Giacomo Ziffer" w:date="2018-11-02T14:53:00Z">
        <w:del w:id="489" w:author="Tommaso Peresson" w:date="2018-11-05T10:35:00Z">
          <w:r w:rsidR="00E05F34" w:rsidDel="002C6BC0">
            <w:delText>A registered user</w:delText>
          </w:r>
        </w:del>
      </w:ins>
      <w:ins w:id="490" w:author="Giacomo Ziffer" w:date="2018-11-02T14:51:00Z">
        <w:del w:id="491" w:author="Tommaso Peresson" w:date="2018-11-05T10:35:00Z">
          <w:r w:rsidDel="002C6BC0">
            <w:delText xml:space="preserve"> must be able to login using the credentials accepted during the registration process.</w:delText>
          </w:r>
        </w:del>
      </w:ins>
    </w:p>
    <w:p w14:paraId="124E279B" w14:textId="77777777" w:rsidR="008A61BF" w:rsidRPr="008A61BF" w:rsidRDefault="008A61BF">
      <w:pPr>
        <w:pStyle w:val="Nessunaspaziatura"/>
        <w:rPr>
          <w:ins w:id="492" w:author="Giacomo Ziffer" w:date="2018-11-02T14:50:00Z"/>
        </w:rPr>
        <w:pPrChange w:id="493" w:author="Giacomo Ziffer" w:date="2018-11-02T14:51:00Z">
          <w:pPr>
            <w:pStyle w:val="Titolo6"/>
          </w:pPr>
        </w:pPrChange>
      </w:pPr>
    </w:p>
    <w:p w14:paraId="02AE7089" w14:textId="312DC03D" w:rsidR="00DD034F" w:rsidRDefault="00DD034F" w:rsidP="00DD034F">
      <w:pPr>
        <w:pStyle w:val="Titolo6"/>
        <w:numPr>
          <w:ilvl w:val="0"/>
          <w:numId w:val="0"/>
        </w:numPr>
        <w:ind w:left="426" w:hanging="426"/>
        <w:rPr>
          <w:ins w:id="494" w:author="Giacomo Ziffer" w:date="2018-11-02T14:53:00Z"/>
          <w:b/>
        </w:rPr>
      </w:pPr>
      <w:ins w:id="495" w:author="Giacomo Ziffer" w:date="2018-11-02T14:53:00Z">
        <w:r w:rsidRPr="00DD034F">
          <w:rPr>
            <w:b/>
            <w:rPrChange w:id="496" w:author="Giacomo Ziffer" w:date="2018-11-02T14:53:00Z">
              <w:rPr/>
            </w:rPrChange>
          </w:rPr>
          <w:t>[G5] Allow a Business Customer to monitor data from Data4Help.</w:t>
        </w:r>
      </w:ins>
    </w:p>
    <w:p w14:paraId="0C811048" w14:textId="77777777" w:rsidR="00E05F34" w:rsidRDefault="00E05F34">
      <w:pPr>
        <w:ind w:left="426"/>
        <w:rPr>
          <w:ins w:id="497" w:author="Giacomo Ziffer" w:date="2018-11-02T14:54:00Z"/>
        </w:rPr>
        <w:pPrChange w:id="498" w:author="Giacomo Ziffer" w:date="2018-11-02T14:54:00Z">
          <w:pPr/>
        </w:pPrChange>
      </w:pPr>
      <w:ins w:id="499" w:author="Giacomo Ziffer" w:date="2018-11-02T14:54:00Z">
        <w:r>
          <w:t>[D1] T</w:t>
        </w:r>
        <w:r w:rsidRPr="00641F09">
          <w:t xml:space="preserve">he device used by the user </w:t>
        </w:r>
        <w:proofErr w:type="gramStart"/>
        <w:r w:rsidRPr="00641F09">
          <w:t>is able t</w:t>
        </w:r>
        <w:r>
          <w:t>o</w:t>
        </w:r>
        <w:proofErr w:type="gramEnd"/>
        <w:r>
          <w:t xml:space="preserve"> provide accurate data on his/her health status.</w:t>
        </w:r>
      </w:ins>
    </w:p>
    <w:p w14:paraId="4E5A611D" w14:textId="7B4BB631" w:rsidR="00E05F34" w:rsidRDefault="00E05F34" w:rsidP="00E05F34">
      <w:pPr>
        <w:ind w:left="426"/>
        <w:rPr>
          <w:ins w:id="500" w:author="Giacomo Ziffer" w:date="2018-11-02T14:55:00Z"/>
        </w:rPr>
      </w:pPr>
      <w:ins w:id="501" w:author="Giacomo Ziffer" w:date="2018-11-02T14:54:00Z">
        <w:r>
          <w:t>[D2] T</w:t>
        </w:r>
        <w:r w:rsidRPr="00641F09">
          <w:t xml:space="preserve">he device used by the user </w:t>
        </w:r>
        <w:proofErr w:type="gramStart"/>
        <w:r w:rsidRPr="00641F09">
          <w:t>is able t</w:t>
        </w:r>
        <w:r>
          <w:t>o</w:t>
        </w:r>
        <w:proofErr w:type="gramEnd"/>
        <w:r>
          <w:t xml:space="preserve"> provide accurate data on his/her location.</w:t>
        </w:r>
      </w:ins>
    </w:p>
    <w:p w14:paraId="5C24201E" w14:textId="1B9B9DC4" w:rsidR="00E41A20" w:rsidRDefault="00E41A20" w:rsidP="00E41A20">
      <w:pPr>
        <w:ind w:left="426"/>
        <w:rPr>
          <w:ins w:id="502" w:author="Tommaso Peresson" w:date="2018-11-05T10:37:00Z"/>
        </w:rPr>
      </w:pPr>
      <w:ins w:id="503" w:author="Giacomo Ziffer" w:date="2018-11-02T14:55:00Z">
        <w:r>
          <w:t xml:space="preserve">[D5] </w:t>
        </w:r>
        <w:r w:rsidRPr="006C473B">
          <w:t>All information entered by the user</w:t>
        </w:r>
        <w:r>
          <w:t xml:space="preserve"> during registration in the service</w:t>
        </w:r>
        <w:r w:rsidRPr="006C473B">
          <w:t xml:space="preserve"> is correct.</w:t>
        </w:r>
      </w:ins>
    </w:p>
    <w:p w14:paraId="3C002FFC" w14:textId="36231A8A" w:rsidR="00B73227" w:rsidRDefault="00B73227" w:rsidP="00B73227">
      <w:pPr>
        <w:ind w:firstLine="426"/>
        <w:rPr>
          <w:ins w:id="504" w:author="Tommaso Peresson" w:date="2018-11-05T13:08:00Z"/>
        </w:rPr>
      </w:pPr>
      <w:ins w:id="505" w:author="Tommaso Peresson" w:date="2018-11-05T10:37:00Z">
        <w:r>
          <w:t>[D6] GPS signal and 4G signal must always be available.</w:t>
        </w:r>
      </w:ins>
    </w:p>
    <w:p w14:paraId="3EE15D06" w14:textId="77777777" w:rsidR="00524253" w:rsidRDefault="00524253">
      <w:pPr>
        <w:ind w:firstLine="426"/>
        <w:rPr>
          <w:ins w:id="506" w:author="Tommaso Peresson" w:date="2018-11-05T13:08:00Z"/>
        </w:rPr>
        <w:pPrChange w:id="507" w:author="Tommaso Peresson" w:date="2018-11-05T13:08:00Z">
          <w:pPr/>
        </w:pPrChange>
      </w:pPr>
      <w:ins w:id="508" w:author="Tommaso Peresson" w:date="2018-11-05T13:08:00Z">
        <w:r>
          <w:t>[D9] The Wearable device is always paired with the Private Customer’s phone</w:t>
        </w:r>
      </w:ins>
    </w:p>
    <w:p w14:paraId="7BBDE404" w14:textId="364EF924" w:rsidR="00524253" w:rsidRDefault="00524253">
      <w:pPr>
        <w:ind w:firstLine="426"/>
        <w:rPr>
          <w:ins w:id="509" w:author="Giacomo Ziffer" w:date="2018-11-02T14:55:00Z"/>
        </w:rPr>
        <w:pPrChange w:id="510" w:author="Tommaso Peresson" w:date="2018-11-05T13:08:00Z">
          <w:pPr>
            <w:ind w:left="426"/>
          </w:pPr>
        </w:pPrChange>
      </w:pPr>
      <w:ins w:id="511" w:author="Tommaso Peresson" w:date="2018-11-05T13:08:00Z">
        <w:r>
          <w:t xml:space="preserve">[D10] All the health information </w:t>
        </w:r>
        <w:proofErr w:type="gramStart"/>
        <w:r>
          <w:t>are</w:t>
        </w:r>
        <w:proofErr w:type="gramEnd"/>
        <w:r>
          <w:t xml:space="preserve"> always available through Android OS API’s.</w:t>
        </w:r>
      </w:ins>
    </w:p>
    <w:p w14:paraId="2DB76523" w14:textId="670F0028" w:rsidR="00E41A20" w:rsidRDefault="00E41A20" w:rsidP="00E41A20">
      <w:pPr>
        <w:ind w:left="426"/>
        <w:rPr>
          <w:ins w:id="512" w:author="Giacomo Ziffer" w:date="2018-11-02T14:56:00Z"/>
        </w:rPr>
      </w:pPr>
      <w:ins w:id="513" w:author="Giacomo Ziffer" w:date="2018-11-02T14:56:00Z">
        <w:r>
          <w:t>[R3] A registered user must be able to login using the credentials accepted during the registration process.</w:t>
        </w:r>
      </w:ins>
    </w:p>
    <w:p w14:paraId="4585EDCD" w14:textId="204E30BD" w:rsidR="00E41A20" w:rsidRDefault="00E41A20">
      <w:pPr>
        <w:ind w:left="426"/>
        <w:rPr>
          <w:ins w:id="514" w:author="Tommaso Peresson" w:date="2018-11-05T10:43:00Z"/>
        </w:rPr>
      </w:pPr>
      <w:ins w:id="515" w:author="Giacomo Ziffer" w:date="2018-11-02T14:56:00Z">
        <w:r>
          <w:t xml:space="preserve">[R4] </w:t>
        </w:r>
        <w:r w:rsidR="0030448D">
          <w:t xml:space="preserve">The system </w:t>
        </w:r>
        <w:proofErr w:type="gramStart"/>
        <w:r w:rsidR="0030448D">
          <w:t>has to</w:t>
        </w:r>
        <w:proofErr w:type="gramEnd"/>
        <w:r w:rsidR="0030448D">
          <w:t xml:space="preserve"> show to the BC all the</w:t>
        </w:r>
        <w:r w:rsidR="009F25E8">
          <w:t xml:space="preserve"> </w:t>
        </w:r>
      </w:ins>
      <w:ins w:id="516" w:author="Giacomo Ziffer" w:date="2018-11-02T14:57:00Z">
        <w:r w:rsidR="006173F6">
          <w:t xml:space="preserve">available </w:t>
        </w:r>
      </w:ins>
      <w:ins w:id="517" w:author="Giacomo Ziffer" w:date="2018-11-02T14:56:00Z">
        <w:r w:rsidR="009F25E8">
          <w:t>data</w:t>
        </w:r>
      </w:ins>
      <w:ins w:id="518" w:author="Giacomo Ziffer" w:date="2018-11-02T14:57:00Z">
        <w:r w:rsidR="009F25E8">
          <w:t xml:space="preserve"> (anonymized data or specific</w:t>
        </w:r>
        <w:r w:rsidR="006173F6">
          <w:t xml:space="preserve"> individual accepted data)</w:t>
        </w:r>
      </w:ins>
      <w:ins w:id="519" w:author="Giacomo Ziffer" w:date="2018-11-02T14:59:00Z">
        <w:r w:rsidR="00367C0B">
          <w:t xml:space="preserve"> </w:t>
        </w:r>
        <w:r w:rsidR="00367C0B" w:rsidRPr="00367C0B">
          <w:t>with information on the date on which they were taken or the period they cover</w:t>
        </w:r>
        <w:r w:rsidR="00367C0B">
          <w:t>.</w:t>
        </w:r>
      </w:ins>
    </w:p>
    <w:p w14:paraId="6B94EC02" w14:textId="3B311F2A" w:rsidR="002D6420" w:rsidRDefault="002D6420">
      <w:pPr>
        <w:ind w:left="426"/>
        <w:rPr>
          <w:ins w:id="520" w:author="Giacomo Ziffer" w:date="2018-11-02T14:55:00Z"/>
        </w:rPr>
        <w:pPrChange w:id="521" w:author="Giacomo Ziffer" w:date="2018-11-02T14:55:00Z">
          <w:pPr/>
        </w:pPrChange>
      </w:pPr>
      <w:ins w:id="522" w:author="Tommaso Peresson" w:date="2018-11-05T10:43:00Z">
        <w:r>
          <w:t xml:space="preserve">[R19] </w:t>
        </w:r>
        <w:r w:rsidR="00D35BAB">
          <w:t>To monitor specific Private Customer’s data, the request</w:t>
        </w:r>
      </w:ins>
      <w:ins w:id="523" w:author="Tommaso Peresson" w:date="2018-11-05T10:44:00Z">
        <w:r w:rsidR="00B92593">
          <w:t xml:space="preserve"> must be accepted by the PC.</w:t>
        </w:r>
      </w:ins>
    </w:p>
    <w:p w14:paraId="22997D7F" w14:textId="77777777" w:rsidR="00E41A20" w:rsidRDefault="00E41A20" w:rsidP="00E05F34">
      <w:pPr>
        <w:ind w:left="426"/>
        <w:rPr>
          <w:ins w:id="524" w:author="Giacomo Ziffer" w:date="2018-11-02T14:54:00Z"/>
        </w:rPr>
      </w:pPr>
    </w:p>
    <w:p w14:paraId="1234040A" w14:textId="1C21CCE5" w:rsidR="00480922" w:rsidRDefault="00480922" w:rsidP="00480922">
      <w:pPr>
        <w:pStyle w:val="Titolo6"/>
        <w:numPr>
          <w:ilvl w:val="0"/>
          <w:numId w:val="0"/>
        </w:numPr>
        <w:ind w:left="426" w:hanging="426"/>
        <w:rPr>
          <w:ins w:id="525" w:author="Giacomo Ziffer" w:date="2018-11-02T15:09:00Z"/>
          <w:b/>
        </w:rPr>
      </w:pPr>
      <w:ins w:id="526" w:author="Giacomo Ziffer" w:date="2018-11-02T15:00:00Z">
        <w:r w:rsidRPr="00480922">
          <w:rPr>
            <w:b/>
            <w:rPrChange w:id="527" w:author="Giacomo Ziffer" w:date="2018-11-02T15:00:00Z">
              <w:rPr/>
            </w:rPrChange>
          </w:rPr>
          <w:lastRenderedPageBreak/>
          <w:t>[G6] Allow a Business Customer to request data from Data4Help.</w:t>
        </w:r>
      </w:ins>
    </w:p>
    <w:p w14:paraId="57BE1C65" w14:textId="1D339A86" w:rsidR="00B9640A" w:rsidRPr="00B9640A" w:rsidRDefault="00B9640A">
      <w:pPr>
        <w:ind w:left="426"/>
        <w:rPr>
          <w:ins w:id="528" w:author="Giacomo Ziffer" w:date="2018-11-02T15:00:00Z"/>
          <w:rPrChange w:id="529" w:author="Giacomo Ziffer" w:date="2018-11-02T15:09:00Z">
            <w:rPr>
              <w:ins w:id="530" w:author="Giacomo Ziffer" w:date="2018-11-02T15:00:00Z"/>
              <w:b/>
            </w:rPr>
          </w:rPrChange>
        </w:rPr>
        <w:pPrChange w:id="531" w:author="Giacomo Ziffer" w:date="2018-11-02T15:10:00Z">
          <w:pPr>
            <w:pStyle w:val="Titolo6"/>
            <w:numPr>
              <w:ilvl w:val="0"/>
              <w:numId w:val="0"/>
            </w:numPr>
            <w:ind w:left="0" w:firstLine="0"/>
          </w:pPr>
        </w:pPrChange>
      </w:pPr>
      <w:ins w:id="532" w:author="Giacomo Ziffer" w:date="2018-11-02T15:10:00Z">
        <w:r>
          <w:t xml:space="preserve">[D5] </w:t>
        </w:r>
        <w:r w:rsidRPr="006C473B">
          <w:t>All information entered by the user</w:t>
        </w:r>
        <w:r>
          <w:t xml:space="preserve"> during registration in the service</w:t>
        </w:r>
        <w:r w:rsidRPr="006C473B">
          <w:t xml:space="preserve"> is correct.</w:t>
        </w:r>
      </w:ins>
    </w:p>
    <w:p w14:paraId="7C53E1DA" w14:textId="3983FDF7" w:rsidR="00ED0EBD" w:rsidRDefault="00ED0EBD" w:rsidP="00ED0EBD">
      <w:pPr>
        <w:ind w:left="426"/>
        <w:rPr>
          <w:ins w:id="533" w:author="Giacomo Ziffer" w:date="2018-11-02T15:00:00Z"/>
        </w:rPr>
      </w:pPr>
      <w:ins w:id="534" w:author="Giacomo Ziffer" w:date="2018-11-02T15:00:00Z">
        <w:r>
          <w:t>[R3] A registered user must be able to login using the credentials accepted during the registration process.</w:t>
        </w:r>
      </w:ins>
    </w:p>
    <w:p w14:paraId="17B2D076" w14:textId="2FF79DB4" w:rsidR="00ED0EBD" w:rsidRDefault="00ED0EBD" w:rsidP="00ED0EBD">
      <w:pPr>
        <w:ind w:left="426"/>
        <w:rPr>
          <w:ins w:id="535" w:author="Giacomo Ziffer" w:date="2018-11-02T15:03:00Z"/>
        </w:rPr>
      </w:pPr>
      <w:ins w:id="536" w:author="Giacomo Ziffer" w:date="2018-11-02T15:00:00Z">
        <w:r>
          <w:t>[R5</w:t>
        </w:r>
      </w:ins>
      <w:ins w:id="537" w:author="Giacomo Ziffer" w:date="2018-11-02T15:01:00Z">
        <w:r>
          <w:t xml:space="preserve">] The system </w:t>
        </w:r>
        <w:proofErr w:type="gramStart"/>
        <w:r>
          <w:t>has to</w:t>
        </w:r>
        <w:proofErr w:type="gramEnd"/>
        <w:r>
          <w:t xml:space="preserve"> show to the BC </w:t>
        </w:r>
      </w:ins>
      <w:ins w:id="538" w:author="Giacomo Ziffer" w:date="2018-11-02T15:02:00Z">
        <w:r w:rsidR="00232834" w:rsidRPr="00232834">
          <w:t xml:space="preserve">all the possible characteristics that the </w:t>
        </w:r>
      </w:ins>
      <w:ins w:id="539" w:author="Giacomo Ziffer" w:date="2018-11-02T15:03:00Z">
        <w:r w:rsidR="00107E06">
          <w:t xml:space="preserve">anonymized </w:t>
        </w:r>
      </w:ins>
      <w:ins w:id="540" w:author="Giacomo Ziffer" w:date="2018-11-02T15:02:00Z">
        <w:r w:rsidR="00232834" w:rsidRPr="00232834">
          <w:t>data to be requested can have</w:t>
        </w:r>
        <w:r w:rsidR="00232834">
          <w:t>.</w:t>
        </w:r>
      </w:ins>
    </w:p>
    <w:p w14:paraId="059E9D65" w14:textId="749427E5" w:rsidR="003A3978" w:rsidRDefault="003A3978" w:rsidP="00ED0EBD">
      <w:pPr>
        <w:ind w:left="426"/>
        <w:rPr>
          <w:ins w:id="541" w:author="Giacomo Ziffer" w:date="2018-11-02T15:06:00Z"/>
        </w:rPr>
      </w:pPr>
      <w:ins w:id="542" w:author="Giacomo Ziffer" w:date="2018-11-02T15:03:00Z">
        <w:r>
          <w:t>[R6]</w:t>
        </w:r>
        <w:r w:rsidR="00107E06">
          <w:t xml:space="preserve"> </w:t>
        </w:r>
        <w:r w:rsidR="00CC2CBC">
          <w:t>The s</w:t>
        </w:r>
      </w:ins>
      <w:ins w:id="543" w:author="Giacomo Ziffer" w:date="2018-11-02T15:04:00Z">
        <w:r w:rsidR="00CC2CBC">
          <w:t xml:space="preserve">ystem </w:t>
        </w:r>
        <w:proofErr w:type="gramStart"/>
        <w:r w:rsidR="00CC2CBC">
          <w:t>has to</w:t>
        </w:r>
        <w:proofErr w:type="gramEnd"/>
        <w:r w:rsidR="00CC2CBC">
          <w:t xml:space="preserve"> show to the BC </w:t>
        </w:r>
      </w:ins>
      <w:ins w:id="544" w:author="Giacomo Ziffer" w:date="2018-11-02T15:06:00Z">
        <w:r w:rsidR="00F05E7F">
          <w:t xml:space="preserve">the </w:t>
        </w:r>
        <w:r w:rsidR="00191FFD">
          <w:t>two options he/she has: anonymized data or specific individual data.</w:t>
        </w:r>
      </w:ins>
    </w:p>
    <w:p w14:paraId="72CB7D97" w14:textId="34CBCE3F" w:rsidR="00191FFD" w:rsidRDefault="00191FFD" w:rsidP="00ED0EBD">
      <w:pPr>
        <w:ind w:left="426"/>
        <w:rPr>
          <w:ins w:id="545" w:author="Tommaso Peresson" w:date="2018-11-05T10:40:00Z"/>
        </w:rPr>
      </w:pPr>
      <w:ins w:id="546" w:author="Giacomo Ziffer" w:date="2018-11-02T15:06:00Z">
        <w:r>
          <w:t xml:space="preserve">[R7] </w:t>
        </w:r>
      </w:ins>
      <w:ins w:id="547" w:author="Giacomo Ziffer" w:date="2018-11-02T15:07:00Z">
        <w:r w:rsidR="00E97464">
          <w:t xml:space="preserve">The system </w:t>
        </w:r>
        <w:r w:rsidR="00E97464" w:rsidRPr="00840609">
          <w:t>will accept any request for which the number of individuals whose data satisfy the request is higher than 1000</w:t>
        </w:r>
        <w:r w:rsidR="0076703C">
          <w:t xml:space="preserve">, if the number </w:t>
        </w:r>
      </w:ins>
      <w:ins w:id="548" w:author="Giacomo Ziffer" w:date="2018-11-02T15:08:00Z">
        <w:r w:rsidR="0076703C">
          <w:t>is lower, the request is rejected.</w:t>
        </w:r>
      </w:ins>
    </w:p>
    <w:p w14:paraId="7EED6C92" w14:textId="170DF28C" w:rsidR="004B3145" w:rsidRDefault="004B3145" w:rsidP="00ED0EBD">
      <w:pPr>
        <w:ind w:left="426"/>
        <w:rPr>
          <w:ins w:id="549" w:author="Giacomo Ziffer" w:date="2018-11-02T15:00:00Z"/>
        </w:rPr>
      </w:pPr>
      <w:ins w:id="550" w:author="Tommaso Peresson" w:date="2018-11-05T10:40:00Z">
        <w:r>
          <w:t xml:space="preserve">[R18] The system will accept only 5 queries per day per Business Customer </w:t>
        </w:r>
        <w:r w:rsidR="00952555">
          <w:t>account</w:t>
        </w:r>
      </w:ins>
      <w:ins w:id="551" w:author="Tommaso Peresson" w:date="2018-11-05T10:41:00Z">
        <w:r w:rsidR="00952555">
          <w:t>.</w:t>
        </w:r>
      </w:ins>
    </w:p>
    <w:p w14:paraId="361A02CA" w14:textId="77777777" w:rsidR="00480922" w:rsidRPr="00480922" w:rsidRDefault="00480922">
      <w:pPr>
        <w:pStyle w:val="Nessunaspaziatura"/>
        <w:ind w:left="426"/>
        <w:rPr>
          <w:ins w:id="552" w:author="Giacomo Ziffer" w:date="2018-11-02T15:00:00Z"/>
        </w:rPr>
        <w:pPrChange w:id="553" w:author="Giacomo Ziffer" w:date="2018-11-02T15:00:00Z">
          <w:pPr>
            <w:pStyle w:val="Titolo6"/>
          </w:pPr>
        </w:pPrChange>
      </w:pPr>
    </w:p>
    <w:p w14:paraId="4063BE9A" w14:textId="640499C2" w:rsidR="00EE137C" w:rsidRDefault="00EE137C" w:rsidP="00EE137C">
      <w:pPr>
        <w:pStyle w:val="Titolo6"/>
        <w:numPr>
          <w:ilvl w:val="0"/>
          <w:numId w:val="0"/>
        </w:numPr>
        <w:ind w:left="426" w:hanging="426"/>
        <w:rPr>
          <w:ins w:id="554" w:author="Tommaso Peresson" w:date="2018-11-04T16:51:00Z"/>
          <w:b/>
        </w:rPr>
      </w:pPr>
      <w:ins w:id="555" w:author="Giacomo Ziffer" w:date="2018-11-02T15:08:00Z">
        <w:r w:rsidRPr="00EE137C">
          <w:rPr>
            <w:b/>
            <w:rPrChange w:id="556" w:author="Giacomo Ziffer" w:date="2018-11-02T15:09:00Z">
              <w:rPr/>
            </w:rPrChange>
          </w:rPr>
          <w:t xml:space="preserve">[G7] Allow a Private Customer </w:t>
        </w:r>
      </w:ins>
      <w:ins w:id="557" w:author="Tommaso Peresson" w:date="2018-11-05T10:45:00Z">
        <w:r w:rsidR="00DC2C2E">
          <w:rPr>
            <w:b/>
          </w:rPr>
          <w:t xml:space="preserve">to </w:t>
        </w:r>
      </w:ins>
      <w:ins w:id="558" w:author="Giacomo Ziffer" w:date="2018-11-02T15:08:00Z">
        <w:del w:id="559" w:author="Tommaso Peresson" w:date="2018-11-05T10:45:00Z">
          <w:r w:rsidRPr="00EE137C" w:rsidDel="00DC2C2E">
            <w:rPr>
              <w:b/>
              <w:rPrChange w:id="560" w:author="Giacomo Ziffer" w:date="2018-11-02T15:09:00Z">
                <w:rPr/>
              </w:rPrChange>
            </w:rPr>
            <w:delText>to accept or refuse a request of sharing</w:delText>
          </w:r>
        </w:del>
      </w:ins>
      <w:ins w:id="561" w:author="Tommaso Peresson" w:date="2018-11-05T10:45:00Z">
        <w:r w:rsidR="00DC2C2E">
          <w:rPr>
            <w:b/>
          </w:rPr>
          <w:t>share</w:t>
        </w:r>
      </w:ins>
      <w:ins w:id="562" w:author="Giacomo Ziffer" w:date="2018-11-02T15:08:00Z">
        <w:r w:rsidRPr="00EE137C">
          <w:rPr>
            <w:b/>
            <w:rPrChange w:id="563" w:author="Giacomo Ziffer" w:date="2018-11-02T15:09:00Z">
              <w:rPr/>
            </w:rPrChange>
          </w:rPr>
          <w:t xml:space="preserve"> its real time position and health status by a Business Customer.</w:t>
        </w:r>
      </w:ins>
    </w:p>
    <w:p w14:paraId="1539CBE8" w14:textId="77777777" w:rsidR="00A60962" w:rsidRPr="00A60962" w:rsidRDefault="00A60962">
      <w:pPr>
        <w:pStyle w:val="Nessunaspaziatura"/>
        <w:rPr>
          <w:ins w:id="564" w:author="Giacomo Ziffer" w:date="2018-11-02T15:13:00Z"/>
          <w:rPrChange w:id="565" w:author="Tommaso Peresson" w:date="2018-11-04T16:51:00Z">
            <w:rPr>
              <w:ins w:id="566" w:author="Giacomo Ziffer" w:date="2018-11-02T15:13:00Z"/>
              <w:b/>
            </w:rPr>
          </w:rPrChange>
        </w:rPr>
        <w:pPrChange w:id="567" w:author="Tommaso Peresson" w:date="2018-11-04T16:51:00Z">
          <w:pPr>
            <w:pStyle w:val="Titolo6"/>
            <w:numPr>
              <w:ilvl w:val="0"/>
              <w:numId w:val="0"/>
            </w:numPr>
            <w:ind w:left="0" w:firstLine="0"/>
          </w:pPr>
        </w:pPrChange>
      </w:pPr>
    </w:p>
    <w:p w14:paraId="3F728E5E" w14:textId="0EB8ABAE" w:rsidR="00583688" w:rsidRDefault="00583688">
      <w:pPr>
        <w:ind w:left="426"/>
        <w:rPr>
          <w:ins w:id="568" w:author="Tommaso Peresson" w:date="2018-11-05T13:09:00Z"/>
        </w:rPr>
      </w:pPr>
      <w:ins w:id="569" w:author="Giacomo Ziffer" w:date="2018-11-02T15:13:00Z">
        <w:r>
          <w:t xml:space="preserve">[D5] </w:t>
        </w:r>
        <w:r w:rsidRPr="006C473B">
          <w:t>All information entered by the user</w:t>
        </w:r>
        <w:r>
          <w:t xml:space="preserve"> during registration in the service</w:t>
        </w:r>
        <w:r w:rsidRPr="006C473B">
          <w:t xml:space="preserve"> is correct.</w:t>
        </w:r>
      </w:ins>
    </w:p>
    <w:p w14:paraId="363447B6" w14:textId="77777777" w:rsidR="00524253" w:rsidRDefault="00524253">
      <w:pPr>
        <w:ind w:firstLine="426"/>
        <w:rPr>
          <w:ins w:id="570" w:author="Tommaso Peresson" w:date="2018-11-05T13:09:00Z"/>
        </w:rPr>
        <w:pPrChange w:id="571" w:author="Tommaso Peresson" w:date="2018-11-05T13:09:00Z">
          <w:pPr/>
        </w:pPrChange>
      </w:pPr>
      <w:ins w:id="572" w:author="Tommaso Peresson" w:date="2018-11-05T13:09:00Z">
        <w:r>
          <w:t>[D9] The Wearable device is always paired with the Private Customer’s phone</w:t>
        </w:r>
      </w:ins>
    </w:p>
    <w:p w14:paraId="5D9EF545" w14:textId="5ADA357B" w:rsidR="00524253" w:rsidRPr="00583688" w:rsidRDefault="00524253">
      <w:pPr>
        <w:ind w:firstLine="426"/>
        <w:rPr>
          <w:ins w:id="573" w:author="Giacomo Ziffer" w:date="2018-11-02T15:09:00Z"/>
          <w:rPrChange w:id="574" w:author="Giacomo Ziffer" w:date="2018-11-02T15:13:00Z">
            <w:rPr>
              <w:ins w:id="575" w:author="Giacomo Ziffer" w:date="2018-11-02T15:09:00Z"/>
              <w:b/>
            </w:rPr>
          </w:rPrChange>
        </w:rPr>
        <w:pPrChange w:id="576" w:author="Tommaso Peresson" w:date="2018-11-05T13:09:00Z">
          <w:pPr>
            <w:pStyle w:val="Titolo6"/>
            <w:numPr>
              <w:ilvl w:val="0"/>
              <w:numId w:val="0"/>
            </w:numPr>
            <w:ind w:left="0" w:firstLine="0"/>
          </w:pPr>
        </w:pPrChange>
      </w:pPr>
      <w:ins w:id="577" w:author="Tommaso Peresson" w:date="2018-11-05T13:09:00Z">
        <w:r>
          <w:t xml:space="preserve">[D10] All the health information </w:t>
        </w:r>
        <w:proofErr w:type="gramStart"/>
        <w:r>
          <w:t>are</w:t>
        </w:r>
        <w:proofErr w:type="gramEnd"/>
        <w:r>
          <w:t xml:space="preserve"> always available through Android OS API’s.</w:t>
        </w:r>
      </w:ins>
    </w:p>
    <w:p w14:paraId="2A83CDFD" w14:textId="74CFECF2" w:rsidR="00E05F34" w:rsidRDefault="00EE137C" w:rsidP="00BA4EBF">
      <w:pPr>
        <w:ind w:left="426"/>
        <w:rPr>
          <w:ins w:id="578" w:author="Giacomo Ziffer" w:date="2018-11-02T15:10:00Z"/>
        </w:rPr>
      </w:pPr>
      <w:ins w:id="579" w:author="Giacomo Ziffer" w:date="2018-11-02T15:09:00Z">
        <w:r>
          <w:t>[R3] A registered user must be able to login using the credentials accepted during the registration process.</w:t>
        </w:r>
      </w:ins>
    </w:p>
    <w:p w14:paraId="67C1FAF2" w14:textId="0FCD76A4" w:rsidR="00BA4EBF" w:rsidRDefault="00BA4EBF" w:rsidP="00BA4EBF">
      <w:pPr>
        <w:ind w:left="426"/>
        <w:rPr>
          <w:ins w:id="580" w:author="Giacomo Ziffer" w:date="2018-11-02T15:12:00Z"/>
        </w:rPr>
      </w:pPr>
      <w:ins w:id="581" w:author="Giacomo Ziffer" w:date="2018-11-02T15:10:00Z">
        <w:r>
          <w:t xml:space="preserve">[R8] </w:t>
        </w:r>
      </w:ins>
      <w:ins w:id="582" w:author="Giacomo Ziffer" w:date="2018-11-02T15:12:00Z">
        <w:r w:rsidR="00585D38">
          <w:t xml:space="preserve">The system </w:t>
        </w:r>
        <w:proofErr w:type="gramStart"/>
        <w:r w:rsidR="00585D38">
          <w:t>has to</w:t>
        </w:r>
        <w:proofErr w:type="gramEnd"/>
        <w:r w:rsidR="00585D38">
          <w:t xml:space="preserve"> notify to the PC that a BC has requested to monitor his/her </w:t>
        </w:r>
        <w:r w:rsidR="008C79EE">
          <w:t>individual data.</w:t>
        </w:r>
      </w:ins>
    </w:p>
    <w:p w14:paraId="584D34B6" w14:textId="671AB155" w:rsidR="008C79EE" w:rsidRDefault="008C79EE" w:rsidP="00BA4EBF">
      <w:pPr>
        <w:ind w:left="426"/>
        <w:rPr>
          <w:ins w:id="583" w:author="Giacomo Ziffer" w:date="2018-11-02T15:13:00Z"/>
        </w:rPr>
      </w:pPr>
      <w:ins w:id="584" w:author="Giacomo Ziffer" w:date="2018-11-02T15:12:00Z">
        <w:r>
          <w:t xml:space="preserve">[R9] The system </w:t>
        </w:r>
        <w:proofErr w:type="gramStart"/>
        <w:r>
          <w:t xml:space="preserve">has </w:t>
        </w:r>
      </w:ins>
      <w:ins w:id="585" w:author="Giacomo Ziffer" w:date="2018-11-02T15:13:00Z">
        <w:r>
          <w:t>to</w:t>
        </w:r>
        <w:proofErr w:type="gramEnd"/>
        <w:r>
          <w:t xml:space="preserve"> show all the information about the BC</w:t>
        </w:r>
        <w:r w:rsidR="00583688">
          <w:t xml:space="preserve"> that is requesting the permission.</w:t>
        </w:r>
      </w:ins>
    </w:p>
    <w:p w14:paraId="4334A845" w14:textId="49F50B6E" w:rsidR="00DD034F" w:rsidRPr="00DD034F" w:rsidRDefault="00583688">
      <w:pPr>
        <w:ind w:left="426"/>
        <w:rPr>
          <w:ins w:id="586" w:author="Giacomo Ziffer" w:date="2018-11-02T14:53:00Z"/>
        </w:rPr>
        <w:pPrChange w:id="587" w:author="Giacomo Ziffer" w:date="2018-11-02T15:17:00Z">
          <w:pPr>
            <w:pStyle w:val="Titolo6"/>
          </w:pPr>
        </w:pPrChange>
      </w:pPr>
      <w:ins w:id="588" w:author="Giacomo Ziffer" w:date="2018-11-02T15:13:00Z">
        <w:r>
          <w:t xml:space="preserve">[R10] </w:t>
        </w:r>
      </w:ins>
      <w:ins w:id="589" w:author="Giacomo Ziffer" w:date="2018-11-02T15:14:00Z">
        <w:r w:rsidR="00D677BA">
          <w:t xml:space="preserve">The system gives the possibility to the PC to accept </w:t>
        </w:r>
        <w:r w:rsidR="00D3449C">
          <w:t xml:space="preserve">and refuse the </w:t>
        </w:r>
        <w:commentRangeStart w:id="590"/>
        <w:r w:rsidR="00D3449C">
          <w:t>request</w:t>
        </w:r>
      </w:ins>
      <w:commentRangeEnd w:id="590"/>
      <w:ins w:id="591" w:author="Giacomo Ziffer" w:date="2018-11-02T15:17:00Z">
        <w:r w:rsidR="00A72C2B">
          <w:rPr>
            <w:rStyle w:val="Rimandocommento"/>
          </w:rPr>
          <w:commentReference w:id="590"/>
        </w:r>
      </w:ins>
      <w:ins w:id="592" w:author="Giacomo Ziffer" w:date="2018-11-02T15:14:00Z">
        <w:r w:rsidR="00D3449C">
          <w:t>.</w:t>
        </w:r>
      </w:ins>
    </w:p>
    <w:p w14:paraId="142EB473" w14:textId="75552951" w:rsidR="00722CA7" w:rsidRDefault="00722CA7" w:rsidP="00CB2676">
      <w:pPr>
        <w:rPr>
          <w:ins w:id="593" w:author="Giacomo Ziffer" w:date="2018-11-02T15:20:00Z"/>
        </w:rPr>
      </w:pPr>
    </w:p>
    <w:p w14:paraId="123CFF58" w14:textId="3AAC71EE" w:rsidR="00341433" w:rsidRDefault="00341433" w:rsidP="00341433">
      <w:pPr>
        <w:pStyle w:val="Titolo6"/>
        <w:numPr>
          <w:ilvl w:val="0"/>
          <w:numId w:val="0"/>
        </w:numPr>
        <w:ind w:left="426" w:hanging="426"/>
        <w:rPr>
          <w:ins w:id="594" w:author="Giacomo Ziffer" w:date="2018-11-02T15:20:00Z"/>
          <w:b/>
        </w:rPr>
      </w:pPr>
      <w:ins w:id="595" w:author="Giacomo Ziffer" w:date="2018-11-02T15:20:00Z">
        <w:r w:rsidRPr="00341433">
          <w:rPr>
            <w:b/>
            <w:rPrChange w:id="596" w:author="Giacomo Ziffer" w:date="2018-11-02T15:20:00Z">
              <w:rPr/>
            </w:rPrChange>
          </w:rPr>
          <w:t>[G8] Allow a Business Customer to subscribe to a data source like a specific PC or a geographical area</w:t>
        </w:r>
        <w:del w:id="597" w:author="Tommaso Peresson" w:date="2018-11-05T11:16:00Z">
          <w:r w:rsidRPr="00341433" w:rsidDel="00382AE5">
            <w:rPr>
              <w:b/>
              <w:rPrChange w:id="598" w:author="Giacomo Ziffer" w:date="2018-11-02T15:20:00Z">
                <w:rPr/>
              </w:rPrChange>
            </w:rPr>
            <w:delText xml:space="preserve"> and receive them as soon as they are produced.</w:delText>
          </w:r>
        </w:del>
      </w:ins>
      <w:ins w:id="599" w:author="Tommaso Peresson" w:date="2018-11-05T11:16:00Z">
        <w:r w:rsidR="00382AE5">
          <w:rPr>
            <w:b/>
          </w:rPr>
          <w:t>.</w:t>
        </w:r>
      </w:ins>
    </w:p>
    <w:p w14:paraId="6E29A753" w14:textId="77777777" w:rsidR="00F170DD" w:rsidRPr="008D32E8" w:rsidRDefault="00F170DD" w:rsidP="00F170DD">
      <w:pPr>
        <w:ind w:left="426"/>
        <w:rPr>
          <w:ins w:id="600" w:author="Giacomo Ziffer" w:date="2018-11-02T15:21:00Z"/>
        </w:rPr>
      </w:pPr>
      <w:ins w:id="601" w:author="Giacomo Ziffer" w:date="2018-11-02T15:21:00Z">
        <w:r>
          <w:t xml:space="preserve">[D5] </w:t>
        </w:r>
        <w:r w:rsidRPr="006C473B">
          <w:t>All information entered by the user</w:t>
        </w:r>
        <w:r>
          <w:t xml:space="preserve"> during registration in the service</w:t>
        </w:r>
        <w:r w:rsidRPr="006C473B">
          <w:t xml:space="preserve"> is correct.</w:t>
        </w:r>
      </w:ins>
    </w:p>
    <w:p w14:paraId="4F050194" w14:textId="77777777" w:rsidR="00F170DD" w:rsidRDefault="00F170DD" w:rsidP="00F170DD">
      <w:pPr>
        <w:ind w:left="426"/>
        <w:rPr>
          <w:ins w:id="602" w:author="Giacomo Ziffer" w:date="2018-11-02T15:21:00Z"/>
        </w:rPr>
      </w:pPr>
      <w:ins w:id="603" w:author="Giacomo Ziffer" w:date="2018-11-02T15:21:00Z">
        <w:r>
          <w:t>[R3] A registered user must be able to login using the credentials accepted during the registration process.</w:t>
        </w:r>
      </w:ins>
    </w:p>
    <w:p w14:paraId="05189F2D" w14:textId="77777777" w:rsidR="008270AB" w:rsidRDefault="00B73447" w:rsidP="008270AB">
      <w:pPr>
        <w:ind w:left="426"/>
        <w:rPr>
          <w:ins w:id="604" w:author="Giacomo Ziffer" w:date="2018-11-02T15:33:00Z"/>
        </w:rPr>
      </w:pPr>
      <w:ins w:id="605" w:author="Giacomo Ziffer" w:date="2018-11-02T15:24:00Z">
        <w:r>
          <w:t xml:space="preserve">[R5] The system </w:t>
        </w:r>
        <w:proofErr w:type="gramStart"/>
        <w:r>
          <w:t>has to</w:t>
        </w:r>
        <w:proofErr w:type="gramEnd"/>
        <w:r>
          <w:t xml:space="preserve"> show to the BC </w:t>
        </w:r>
        <w:r w:rsidRPr="00232834">
          <w:t xml:space="preserve">all the possible characteristics that the </w:t>
        </w:r>
        <w:r>
          <w:t xml:space="preserve">anonymized </w:t>
        </w:r>
        <w:r w:rsidRPr="00232834">
          <w:t>data to be requested can have</w:t>
        </w:r>
        <w:r>
          <w:t>.</w:t>
        </w:r>
      </w:ins>
    </w:p>
    <w:p w14:paraId="22A6175F" w14:textId="6C863BA0" w:rsidR="008270AB" w:rsidRDefault="00CE4367" w:rsidP="008270AB">
      <w:pPr>
        <w:ind w:left="426"/>
        <w:rPr>
          <w:ins w:id="606" w:author="Giacomo Ziffer" w:date="2018-11-02T15:33:00Z"/>
        </w:rPr>
      </w:pPr>
      <w:ins w:id="607" w:author="Giacomo Ziffer" w:date="2018-11-02T15:26:00Z">
        <w:r>
          <w:t xml:space="preserve">[R11] </w:t>
        </w:r>
      </w:ins>
      <w:ins w:id="608" w:author="Giacomo Ziffer" w:date="2018-11-02T15:32:00Z">
        <w:r w:rsidR="003C0D41">
          <w:t xml:space="preserve">The system periodically </w:t>
        </w:r>
        <w:del w:id="609" w:author="Tommaso Peresson" w:date="2018-11-04T16:33:00Z">
          <w:r w:rsidR="003C0D41" w:rsidDel="00F94057">
            <w:delText>update</w:delText>
          </w:r>
        </w:del>
      </w:ins>
      <w:ins w:id="610" w:author="Tommaso Peresson" w:date="2018-11-04T16:33:00Z">
        <w:r w:rsidR="00F94057">
          <w:t>updates</w:t>
        </w:r>
      </w:ins>
      <w:ins w:id="611" w:author="Giacomo Ziffer" w:date="2018-11-02T15:32:00Z">
        <w:r w:rsidR="003C0D41">
          <w:t xml:space="preserve"> the selected data</w:t>
        </w:r>
      </w:ins>
      <w:ins w:id="612" w:author="Tommaso Peresson" w:date="2018-11-05T11:17:00Z">
        <w:r w:rsidR="004806E2">
          <w:t>.</w:t>
        </w:r>
      </w:ins>
      <w:ins w:id="613" w:author="Giacomo Ziffer" w:date="2018-11-02T15:32:00Z">
        <w:del w:id="614" w:author="Tommaso Peresson" w:date="2018-11-05T11:17:00Z">
          <w:r w:rsidR="003C0D41" w:rsidDel="004806E2">
            <w:delText xml:space="preserve"> and as soon as </w:delText>
          </w:r>
          <w:r w:rsidR="0043426A" w:rsidDel="004806E2">
            <w:delText>data changed, it notifies the BC about the new av</w:delText>
          </w:r>
        </w:del>
      </w:ins>
      <w:ins w:id="615" w:author="Giacomo Ziffer" w:date="2018-11-02T15:33:00Z">
        <w:del w:id="616" w:author="Tommaso Peresson" w:date="2018-11-05T11:17:00Z">
          <w:r w:rsidR="0043426A" w:rsidDel="004806E2">
            <w:delText xml:space="preserve">ailable </w:delText>
          </w:r>
        </w:del>
      </w:ins>
      <w:ins w:id="617" w:author="Giacomo Ziffer" w:date="2018-11-02T15:43:00Z">
        <w:del w:id="618" w:author="Tommaso Peresson" w:date="2018-11-05T11:17:00Z">
          <w:r w:rsidR="00CA2BB5" w:rsidDel="004806E2">
            <w:delText>information</w:delText>
          </w:r>
        </w:del>
      </w:ins>
      <w:ins w:id="619" w:author="Giacomo Ziffer" w:date="2018-11-02T15:33:00Z">
        <w:del w:id="620" w:author="Tommaso Peresson" w:date="2018-11-05T11:17:00Z">
          <w:r w:rsidR="0043426A" w:rsidDel="004806E2">
            <w:delText>.</w:delText>
          </w:r>
        </w:del>
      </w:ins>
    </w:p>
    <w:p w14:paraId="3A2F8E78" w14:textId="52296E17" w:rsidR="005114A9" w:rsidRDefault="009E2FB5" w:rsidP="008270AB">
      <w:pPr>
        <w:ind w:left="426"/>
        <w:rPr>
          <w:ins w:id="621" w:author="Tommaso Peresson" w:date="2018-11-05T11:16:00Z"/>
        </w:rPr>
      </w:pPr>
      <w:ins w:id="622" w:author="Giacomo Ziffer" w:date="2018-11-02T15:34:00Z">
        <w:r>
          <w:t xml:space="preserve">[R12] The system </w:t>
        </w:r>
        <w:del w:id="623" w:author="Tommaso Peresson" w:date="2018-11-04T16:33:00Z">
          <w:r w:rsidDel="00F94057">
            <w:delText>update</w:delText>
          </w:r>
        </w:del>
      </w:ins>
      <w:ins w:id="624" w:author="Tommaso Peresson" w:date="2018-11-04T16:33:00Z">
        <w:r w:rsidR="00F94057">
          <w:t>updates</w:t>
        </w:r>
      </w:ins>
      <w:ins w:id="625" w:author="Giacomo Ziffer" w:date="2018-11-02T15:34:00Z">
        <w:r>
          <w:t xml:space="preserve"> the anonymized data only if </w:t>
        </w:r>
      </w:ins>
      <w:ins w:id="626" w:author="Giacomo Ziffer" w:date="2018-11-02T15:35:00Z">
        <w:r w:rsidR="003C392F" w:rsidRPr="003C392F">
          <w:t>guarantees on anonymity is respected</w:t>
        </w:r>
        <w:r w:rsidR="00163B0C">
          <w:t>, otherwise</w:t>
        </w:r>
      </w:ins>
      <w:ins w:id="627" w:author="Giacomo Ziffer" w:date="2018-11-02T15:36:00Z">
        <w:r w:rsidR="005114A9">
          <w:t xml:space="preserve"> data are not updated.</w:t>
        </w:r>
      </w:ins>
    </w:p>
    <w:p w14:paraId="49347059" w14:textId="557C3D56" w:rsidR="004806E2" w:rsidRDefault="00382AE5">
      <w:pPr>
        <w:ind w:left="426"/>
        <w:rPr>
          <w:ins w:id="628" w:author="Tommaso Peresson" w:date="2018-11-05T11:17:00Z"/>
        </w:rPr>
      </w:pPr>
      <w:ins w:id="629" w:author="Tommaso Peresson" w:date="2018-11-05T11:16:00Z">
        <w:r>
          <w:t>[R</w:t>
        </w:r>
        <w:r w:rsidR="004806E2">
          <w:t>20</w:t>
        </w:r>
        <w:r>
          <w:t>]</w:t>
        </w:r>
      </w:ins>
      <w:ins w:id="630" w:author="Tommaso Peresson" w:date="2018-11-05T11:17:00Z">
        <w:r w:rsidR="004806E2">
          <w:t xml:space="preserve"> The system notifies </w:t>
        </w:r>
        <w:r w:rsidR="004974BB">
          <w:t xml:space="preserve">the </w:t>
        </w:r>
      </w:ins>
      <w:ins w:id="631" w:author="Tommaso Peresson" w:date="2018-11-05T11:18:00Z">
        <w:r w:rsidR="004974BB">
          <w:t>BC</w:t>
        </w:r>
      </w:ins>
      <w:ins w:id="632" w:author="Tommaso Peresson" w:date="2018-11-05T11:19:00Z">
        <w:r w:rsidR="004E0260">
          <w:t xml:space="preserve"> each time </w:t>
        </w:r>
      </w:ins>
      <w:ins w:id="633" w:author="Tommaso Peresson" w:date="2018-11-05T11:20:00Z">
        <w:r w:rsidR="00C90630">
          <w:t>subscribed</w:t>
        </w:r>
      </w:ins>
      <w:ins w:id="634" w:author="Tommaso Peresson" w:date="2018-11-05T11:19:00Z">
        <w:r w:rsidR="004E0260">
          <w:t xml:space="preserve"> data i</w:t>
        </w:r>
        <w:r w:rsidR="000446D9">
          <w:t xml:space="preserve">s </w:t>
        </w:r>
      </w:ins>
      <w:ins w:id="635" w:author="Tommaso Peresson" w:date="2018-11-05T11:21:00Z">
        <w:r w:rsidR="00AA5B4E">
          <w:t>changed</w:t>
        </w:r>
      </w:ins>
      <w:ins w:id="636" w:author="Tommaso Peresson" w:date="2018-11-05T11:17:00Z">
        <w:r w:rsidR="004806E2">
          <w:t>.</w:t>
        </w:r>
      </w:ins>
    </w:p>
    <w:p w14:paraId="60A05771" w14:textId="7C50F784" w:rsidR="00382AE5" w:rsidRDefault="00382AE5" w:rsidP="008270AB">
      <w:pPr>
        <w:ind w:left="426"/>
        <w:rPr>
          <w:ins w:id="637" w:author="Giacomo Ziffer" w:date="2018-11-02T15:37:00Z"/>
        </w:rPr>
      </w:pPr>
    </w:p>
    <w:p w14:paraId="3FE31B89" w14:textId="483C4BBB" w:rsidR="00680B70" w:rsidRDefault="00680B70" w:rsidP="00680B70">
      <w:pPr>
        <w:rPr>
          <w:ins w:id="638" w:author="Giacomo Ziffer" w:date="2018-11-02T15:37:00Z"/>
        </w:rPr>
      </w:pPr>
    </w:p>
    <w:p w14:paraId="40291164" w14:textId="30FE3B9C" w:rsidR="00680B70" w:rsidRDefault="00680B70" w:rsidP="00680B70">
      <w:pPr>
        <w:pStyle w:val="Titolo6"/>
        <w:numPr>
          <w:ilvl w:val="0"/>
          <w:numId w:val="0"/>
        </w:numPr>
        <w:ind w:left="426" w:hanging="426"/>
        <w:rPr>
          <w:ins w:id="639" w:author="Giacomo Ziffer" w:date="2018-11-02T15:37:00Z"/>
          <w:b/>
        </w:rPr>
      </w:pPr>
      <w:ins w:id="640" w:author="Giacomo Ziffer" w:date="2018-11-02T15:37:00Z">
        <w:r w:rsidRPr="00680B70">
          <w:rPr>
            <w:b/>
            <w:rPrChange w:id="641" w:author="Giacomo Ziffer" w:date="2018-11-02T15:37:00Z">
              <w:rPr/>
            </w:rPrChange>
          </w:rPr>
          <w:t>[G9] Allow a PC in serious health conditions to receive an ambulance in the shortest possible time.</w:t>
        </w:r>
      </w:ins>
    </w:p>
    <w:p w14:paraId="2C31EA6D" w14:textId="77777777" w:rsidR="00B87316" w:rsidRDefault="00B87316">
      <w:pPr>
        <w:ind w:left="426"/>
        <w:rPr>
          <w:ins w:id="642" w:author="Giacomo Ziffer" w:date="2018-11-02T15:38:00Z"/>
        </w:rPr>
        <w:pPrChange w:id="643" w:author="Giacomo Ziffer" w:date="2018-11-02T15:38:00Z">
          <w:pPr/>
        </w:pPrChange>
      </w:pPr>
      <w:ins w:id="644" w:author="Giacomo Ziffer" w:date="2018-11-02T15:38:00Z">
        <w:r>
          <w:t>[D1] T</w:t>
        </w:r>
        <w:r w:rsidRPr="00641F09">
          <w:t xml:space="preserve">he device used by the user </w:t>
        </w:r>
        <w:proofErr w:type="gramStart"/>
        <w:r w:rsidRPr="00641F09">
          <w:t>is able t</w:t>
        </w:r>
        <w:r>
          <w:t>o</w:t>
        </w:r>
        <w:proofErr w:type="gramEnd"/>
        <w:r>
          <w:t xml:space="preserve"> provide accurate data on his/her health status.</w:t>
        </w:r>
      </w:ins>
    </w:p>
    <w:p w14:paraId="11FB1378" w14:textId="77777777" w:rsidR="00B87316" w:rsidRDefault="00B87316">
      <w:pPr>
        <w:ind w:left="426"/>
        <w:rPr>
          <w:ins w:id="645" w:author="Giacomo Ziffer" w:date="2018-11-02T15:38:00Z"/>
        </w:rPr>
        <w:pPrChange w:id="646" w:author="Giacomo Ziffer" w:date="2018-11-02T15:38:00Z">
          <w:pPr/>
        </w:pPrChange>
      </w:pPr>
      <w:ins w:id="647" w:author="Giacomo Ziffer" w:date="2018-11-02T15:38:00Z">
        <w:r>
          <w:t>[D2] T</w:t>
        </w:r>
        <w:r w:rsidRPr="00641F09">
          <w:t xml:space="preserve">he device used by the user </w:t>
        </w:r>
        <w:proofErr w:type="gramStart"/>
        <w:r w:rsidRPr="00641F09">
          <w:t>is able t</w:t>
        </w:r>
        <w:r>
          <w:t>o</w:t>
        </w:r>
        <w:proofErr w:type="gramEnd"/>
        <w:r>
          <w:t xml:space="preserve"> provide accurate data on his/her location.</w:t>
        </w:r>
      </w:ins>
    </w:p>
    <w:p w14:paraId="68269B16" w14:textId="7264510C" w:rsidR="00B87316" w:rsidRDefault="00B87316" w:rsidP="00B87316">
      <w:pPr>
        <w:ind w:left="426"/>
        <w:rPr>
          <w:ins w:id="648" w:author="Giacomo Ziffer" w:date="2018-11-02T15:38:00Z"/>
        </w:rPr>
      </w:pPr>
      <w:ins w:id="649" w:author="Giacomo Ziffer" w:date="2018-11-02T15:38:00Z">
        <w:r>
          <w:t>[D3] T</w:t>
        </w:r>
        <w:r w:rsidRPr="00384BA2">
          <w:t>he application has access to emergency numbers to call in case of emergency</w:t>
        </w:r>
        <w:r>
          <w:t>.</w:t>
        </w:r>
      </w:ins>
    </w:p>
    <w:p w14:paraId="03CD606C" w14:textId="4F535DA3" w:rsidR="00B87316" w:rsidRDefault="00B87316">
      <w:pPr>
        <w:ind w:left="426"/>
        <w:rPr>
          <w:ins w:id="650" w:author="Tommaso Peresson" w:date="2018-11-02T17:47:00Z"/>
        </w:rPr>
      </w:pPr>
      <w:ins w:id="651" w:author="Giacomo Ziffer" w:date="2018-11-02T15:38:00Z">
        <w:r>
          <w:lastRenderedPageBreak/>
          <w:t xml:space="preserve">[D5] </w:t>
        </w:r>
        <w:r w:rsidRPr="006C473B">
          <w:t>All information entered by the user</w:t>
        </w:r>
        <w:r>
          <w:t xml:space="preserve"> during registration in the service</w:t>
        </w:r>
        <w:r w:rsidRPr="006C473B">
          <w:t xml:space="preserve"> is correct.</w:t>
        </w:r>
      </w:ins>
    </w:p>
    <w:p w14:paraId="4C3C1692" w14:textId="004296B7" w:rsidR="00C574BA" w:rsidRDefault="00C574BA">
      <w:pPr>
        <w:ind w:firstLine="426"/>
        <w:rPr>
          <w:ins w:id="652" w:author="Tommaso Peresson" w:date="2018-11-05T13:09:00Z"/>
        </w:rPr>
      </w:pPr>
      <w:ins w:id="653" w:author="Tommaso Peresson" w:date="2018-11-02T17:47:00Z">
        <w:r>
          <w:t xml:space="preserve">[D6] GPS signal and 4G signal must always be available. </w:t>
        </w:r>
      </w:ins>
    </w:p>
    <w:p w14:paraId="32FD41D8" w14:textId="77777777" w:rsidR="00524253" w:rsidRDefault="00524253">
      <w:pPr>
        <w:ind w:firstLine="426"/>
        <w:rPr>
          <w:ins w:id="654" w:author="Tommaso Peresson" w:date="2018-11-05T13:09:00Z"/>
        </w:rPr>
        <w:pPrChange w:id="655" w:author="Tommaso Peresson" w:date="2018-11-05T13:09:00Z">
          <w:pPr/>
        </w:pPrChange>
      </w:pPr>
      <w:ins w:id="656" w:author="Tommaso Peresson" w:date="2018-11-05T13:09:00Z">
        <w:r>
          <w:t>[D9] The Wearable device is always paired with the Private Customer’s phone</w:t>
        </w:r>
      </w:ins>
    </w:p>
    <w:p w14:paraId="159C9498" w14:textId="0EEC1EDF" w:rsidR="00524253" w:rsidRDefault="00524253">
      <w:pPr>
        <w:ind w:firstLine="426"/>
        <w:rPr>
          <w:ins w:id="657" w:author="Tommaso Peresson" w:date="2018-11-05T11:21:00Z"/>
        </w:rPr>
      </w:pPr>
      <w:ins w:id="658" w:author="Tommaso Peresson" w:date="2018-11-05T13:09:00Z">
        <w:r>
          <w:t xml:space="preserve">[D10] All the health information </w:t>
        </w:r>
        <w:proofErr w:type="gramStart"/>
        <w:r>
          <w:t>are</w:t>
        </w:r>
        <w:proofErr w:type="gramEnd"/>
        <w:r>
          <w:t xml:space="preserve"> always available through Android OS API’s.</w:t>
        </w:r>
      </w:ins>
    </w:p>
    <w:p w14:paraId="44E72B60" w14:textId="4404CD98" w:rsidR="00382AE5" w:rsidRDefault="00382AE5">
      <w:pPr>
        <w:ind w:left="426"/>
        <w:rPr>
          <w:ins w:id="659" w:author="Giacomo Ziffer" w:date="2018-11-02T15:38:00Z"/>
        </w:rPr>
        <w:pPrChange w:id="660" w:author="Tommaso Peresson" w:date="2018-11-05T11:16:00Z">
          <w:pPr/>
        </w:pPrChange>
      </w:pPr>
      <w:ins w:id="661" w:author="Tommaso Peresson" w:date="2018-11-05T11:16:00Z">
        <w:r>
          <w:t>[R3] A registered user must be able to login using the credentials accepted during the registration process.</w:t>
        </w:r>
      </w:ins>
    </w:p>
    <w:p w14:paraId="6C55AE00" w14:textId="0DCF1BDA" w:rsidR="00CB2676" w:rsidRDefault="00CA2BB5" w:rsidP="005530A2">
      <w:pPr>
        <w:ind w:left="426"/>
        <w:rPr>
          <w:ins w:id="662" w:author="Giacomo Ziffer" w:date="2018-11-02T15:47:00Z"/>
        </w:rPr>
      </w:pPr>
      <w:ins w:id="663" w:author="Giacomo Ziffer" w:date="2018-11-02T15:43:00Z">
        <w:r>
          <w:t>[R13]</w:t>
        </w:r>
        <w:r w:rsidR="00925E8C">
          <w:t xml:space="preserve"> </w:t>
        </w:r>
      </w:ins>
      <w:ins w:id="664" w:author="Giacomo Ziffer" w:date="2018-11-02T15:45:00Z">
        <w:r w:rsidR="009E5535">
          <w:t xml:space="preserve">The mobile application </w:t>
        </w:r>
        <w:proofErr w:type="gramStart"/>
        <w:r w:rsidR="009E5535">
          <w:t>has to</w:t>
        </w:r>
        <w:proofErr w:type="gramEnd"/>
        <w:r w:rsidR="009E5535">
          <w:t xml:space="preserve"> be capable of making emergency calls through a vocal synthesizer</w:t>
        </w:r>
      </w:ins>
      <w:ins w:id="665" w:author="Giacomo Ziffer" w:date="2018-11-02T15:47:00Z">
        <w:r w:rsidR="002156BE">
          <w:t>.</w:t>
        </w:r>
      </w:ins>
    </w:p>
    <w:p w14:paraId="25D9203A" w14:textId="1641D4FF" w:rsidR="002156BE" w:rsidRDefault="002156BE" w:rsidP="002156BE">
      <w:pPr>
        <w:rPr>
          <w:ins w:id="666" w:author="Giacomo Ziffer" w:date="2018-11-02T15:47:00Z"/>
        </w:rPr>
      </w:pPr>
    </w:p>
    <w:p w14:paraId="13BD0CA3" w14:textId="7E7BF9BB" w:rsidR="002156BE" w:rsidRDefault="002156BE">
      <w:pPr>
        <w:pStyle w:val="Titolo6"/>
        <w:numPr>
          <w:ilvl w:val="0"/>
          <w:numId w:val="0"/>
        </w:numPr>
        <w:ind w:left="426" w:hanging="426"/>
        <w:rPr>
          <w:ins w:id="667" w:author="Tommaso Peresson" w:date="2018-11-05T11:27:00Z"/>
          <w:b/>
        </w:rPr>
      </w:pPr>
      <w:ins w:id="668" w:author="Giacomo Ziffer" w:date="2018-11-02T15:47:00Z">
        <w:r w:rsidRPr="002156BE">
          <w:rPr>
            <w:b/>
            <w:rPrChange w:id="669" w:author="Giacomo Ziffer" w:date="2018-11-02T15:47:00Z">
              <w:rPr/>
            </w:rPrChange>
          </w:rPr>
          <w:t>[G10] Allow a System Manager to do operations of system maintenance.</w:t>
        </w:r>
      </w:ins>
    </w:p>
    <w:p w14:paraId="4209AA40" w14:textId="0A97FBC8" w:rsidR="00BE7422" w:rsidRDefault="00D804F6">
      <w:pPr>
        <w:pStyle w:val="Nessunaspaziatura"/>
        <w:ind w:firstLine="426"/>
        <w:rPr>
          <w:ins w:id="670" w:author="Tommaso Peresson" w:date="2018-11-05T11:28:00Z"/>
        </w:rPr>
        <w:pPrChange w:id="671" w:author="Tommaso Peresson" w:date="2018-11-05T12:52:00Z">
          <w:pPr>
            <w:pStyle w:val="Nessunaspaziatura"/>
          </w:pPr>
        </w:pPrChange>
      </w:pPr>
      <w:ins w:id="672" w:author="Tommaso Peresson" w:date="2018-11-05T11:27:00Z">
        <w:r>
          <w:t xml:space="preserve">[R21] The system manager must </w:t>
        </w:r>
      </w:ins>
      <w:ins w:id="673" w:author="Tommaso Peresson" w:date="2018-11-05T11:28:00Z">
        <w:r>
          <w:t xml:space="preserve">provide login </w:t>
        </w:r>
        <w:r w:rsidR="00D8256F">
          <w:t>credentials.</w:t>
        </w:r>
      </w:ins>
    </w:p>
    <w:p w14:paraId="2D3B7EF1" w14:textId="01031BFE" w:rsidR="00D8256F" w:rsidRDefault="00D8256F" w:rsidP="00D8256F">
      <w:pPr>
        <w:pStyle w:val="Titolo7"/>
        <w:numPr>
          <w:ilvl w:val="0"/>
          <w:numId w:val="0"/>
        </w:numPr>
        <w:ind w:left="567" w:hanging="567"/>
        <w:rPr>
          <w:ins w:id="674" w:author="Tommaso Peresson" w:date="2018-11-05T11:32:00Z"/>
          <w:b/>
        </w:rPr>
      </w:pPr>
      <w:ins w:id="675" w:author="Tommaso Peresson" w:date="2018-11-05T11:28:00Z">
        <w:r w:rsidRPr="00D8256F">
          <w:rPr>
            <w:b/>
          </w:rPr>
          <w:t xml:space="preserve">[G10.1] </w:t>
        </w:r>
      </w:ins>
      <w:ins w:id="676" w:author="Tommaso Peresson" w:date="2018-11-05T11:29:00Z">
        <w:r w:rsidRPr="00D8256F">
          <w:rPr>
            <w:b/>
            <w:rPrChange w:id="677" w:author="Tommaso Peresson" w:date="2018-11-05T11:29:00Z">
              <w:rPr/>
            </w:rPrChange>
          </w:rPr>
          <w:t>Allow a SM to verify and accept the request of appliance from a BC.</w:t>
        </w:r>
      </w:ins>
    </w:p>
    <w:p w14:paraId="46269575" w14:textId="77777777" w:rsidR="00EA62F8" w:rsidRDefault="00EA62F8">
      <w:pPr>
        <w:ind w:firstLine="426"/>
        <w:rPr>
          <w:ins w:id="678" w:author="Tommaso Peresson" w:date="2018-11-05T11:32:00Z"/>
        </w:rPr>
        <w:pPrChange w:id="679" w:author="Tommaso Peresson" w:date="2018-11-05T12:52:00Z">
          <w:pPr>
            <w:ind w:firstLine="567"/>
          </w:pPr>
        </w:pPrChange>
      </w:pPr>
      <w:ins w:id="680" w:author="Tommaso Peresson" w:date="2018-11-05T11:32:00Z">
        <w:r>
          <w:t xml:space="preserve">[D4] </w:t>
        </w:r>
        <w:r w:rsidRPr="00146A3A">
          <w:t xml:space="preserve">There is an external service that will </w:t>
        </w:r>
        <w:proofErr w:type="gramStart"/>
        <w:r w:rsidRPr="00146A3A">
          <w:t>be in charge of</w:t>
        </w:r>
        <w:proofErr w:type="gramEnd"/>
        <w:r w:rsidRPr="00146A3A">
          <w:t xml:space="preserve"> the payment information validity and the</w:t>
        </w:r>
        <w:r>
          <w:t xml:space="preserve"> </w:t>
        </w:r>
        <w:r w:rsidRPr="00146A3A">
          <w:t>secur</w:t>
        </w:r>
        <w:r>
          <w:t>e</w:t>
        </w:r>
        <w:r>
          <w:tab/>
          <w:t xml:space="preserve"> payment transactions.</w:t>
        </w:r>
      </w:ins>
    </w:p>
    <w:p w14:paraId="6D18D5EE" w14:textId="2B93CF8C" w:rsidR="00EA62F8" w:rsidRDefault="00D8256F">
      <w:pPr>
        <w:ind w:firstLine="426"/>
        <w:rPr>
          <w:ins w:id="681" w:author="Tommaso Peresson" w:date="2018-11-05T11:34:00Z"/>
        </w:rPr>
        <w:pPrChange w:id="682" w:author="Tommaso Peresson" w:date="2018-11-05T12:52:00Z">
          <w:pPr>
            <w:ind w:firstLine="567"/>
          </w:pPr>
        </w:pPrChange>
      </w:pPr>
      <w:ins w:id="683" w:author="Tommaso Peresson" w:date="2018-11-05T11:29:00Z">
        <w:r>
          <w:t xml:space="preserve">[D7] </w:t>
        </w:r>
        <w:r w:rsidRPr="006C473B">
          <w:t>All</w:t>
        </w:r>
        <w:r>
          <w:t xml:space="preserve"> business’</w:t>
        </w:r>
        <w:r w:rsidRPr="006C473B">
          <w:t xml:space="preserve"> information entered by the user</w:t>
        </w:r>
        <w:r>
          <w:t xml:space="preserve"> during registration in the service</w:t>
        </w:r>
        <w:r w:rsidRPr="006C473B">
          <w:t xml:space="preserve"> is correct.</w:t>
        </w:r>
      </w:ins>
    </w:p>
    <w:p w14:paraId="608E05E6" w14:textId="122D6BFB" w:rsidR="008265AD" w:rsidRDefault="008265AD">
      <w:pPr>
        <w:ind w:firstLine="426"/>
        <w:rPr>
          <w:ins w:id="684" w:author="Tommaso Peresson" w:date="2018-11-05T11:32:00Z"/>
        </w:rPr>
        <w:pPrChange w:id="685" w:author="Tommaso Peresson" w:date="2018-11-05T12:52:00Z">
          <w:pPr>
            <w:ind w:firstLine="567"/>
          </w:pPr>
        </w:pPrChange>
      </w:pPr>
      <w:ins w:id="686" w:author="Tommaso Peresson" w:date="2018-11-05T11:34:00Z">
        <w:r>
          <w:t>[D8] A system manager is capable of find inconsistencies in the business’ information.</w:t>
        </w:r>
      </w:ins>
    </w:p>
    <w:p w14:paraId="73C5E0E4" w14:textId="739443F6" w:rsidR="009437FF" w:rsidRDefault="009437FF">
      <w:pPr>
        <w:ind w:firstLine="426"/>
        <w:rPr>
          <w:ins w:id="687" w:author="Tommaso Peresson" w:date="2018-11-05T11:35:00Z"/>
        </w:rPr>
        <w:pPrChange w:id="688" w:author="Tommaso Peresson" w:date="2018-11-05T12:52:00Z">
          <w:pPr>
            <w:ind w:firstLine="567"/>
          </w:pPr>
        </w:pPrChange>
      </w:pPr>
      <w:ins w:id="689" w:author="Tommaso Peresson" w:date="2018-11-05T11:30:00Z">
        <w:r>
          <w:t>[R</w:t>
        </w:r>
      </w:ins>
      <w:ins w:id="690" w:author="Tommaso Peresson" w:date="2018-11-05T11:31:00Z">
        <w:r w:rsidR="00694A70">
          <w:t>22</w:t>
        </w:r>
      </w:ins>
      <w:ins w:id="691" w:author="Tommaso Peresson" w:date="2018-11-05T11:30:00Z">
        <w:r>
          <w:t>]</w:t>
        </w:r>
      </w:ins>
      <w:ins w:id="692" w:author="Tommaso Peresson" w:date="2018-11-05T11:31:00Z">
        <w:r w:rsidR="00694A70">
          <w:t xml:space="preserve"> The system must provide all the information about the subscription requests of the BC</w:t>
        </w:r>
        <w:r w:rsidR="00EA62F8">
          <w:t>.</w:t>
        </w:r>
      </w:ins>
    </w:p>
    <w:p w14:paraId="1A003506" w14:textId="7420B7C6" w:rsidR="008265AD" w:rsidRDefault="008265AD">
      <w:pPr>
        <w:ind w:firstLine="426"/>
        <w:rPr>
          <w:ins w:id="693" w:author="Tommaso Peresson" w:date="2018-11-05T12:51:00Z"/>
        </w:rPr>
        <w:pPrChange w:id="694" w:author="Tommaso Peresson" w:date="2018-11-05T12:52:00Z">
          <w:pPr>
            <w:ind w:firstLine="567"/>
          </w:pPr>
        </w:pPrChange>
      </w:pPr>
      <w:ins w:id="695" w:author="Tommaso Peresson" w:date="2018-11-05T11:35:00Z">
        <w:r>
          <w:t>[</w:t>
        </w:r>
        <w:r w:rsidR="006A334B">
          <w:t>R23</w:t>
        </w:r>
        <w:r>
          <w:t>]</w:t>
        </w:r>
        <w:r w:rsidR="006A334B">
          <w:t xml:space="preserve"> The system manager can approve a new BC.</w:t>
        </w:r>
      </w:ins>
    </w:p>
    <w:p w14:paraId="136692D6" w14:textId="77777777" w:rsidR="00547FCE" w:rsidRDefault="00A92E22">
      <w:pPr>
        <w:rPr>
          <w:ins w:id="696" w:author="Tommaso Peresson" w:date="2018-11-05T12:52:00Z"/>
          <w:b/>
        </w:rPr>
        <w:pPrChange w:id="697" w:author="Tommaso Peresson" w:date="2018-11-05T13:09:00Z">
          <w:pPr>
            <w:ind w:left="426"/>
          </w:pPr>
        </w:pPrChange>
      </w:pPr>
      <w:ins w:id="698" w:author="Tommaso Peresson" w:date="2018-11-05T12:51:00Z">
        <w:r w:rsidRPr="00A92E22">
          <w:rPr>
            <w:b/>
            <w:rPrChange w:id="699" w:author="Tommaso Peresson" w:date="2018-11-05T12:51:00Z">
              <w:rPr/>
            </w:rPrChange>
          </w:rPr>
          <w:t>[G11] Allow a Private Customer to review personal data.</w:t>
        </w:r>
      </w:ins>
    </w:p>
    <w:p w14:paraId="49E898EA" w14:textId="611BDD27" w:rsidR="00547FCE" w:rsidRDefault="00547FCE" w:rsidP="00547FCE">
      <w:pPr>
        <w:ind w:left="426"/>
        <w:rPr>
          <w:ins w:id="700" w:author="Tommaso Peresson" w:date="2018-11-05T12:52:00Z"/>
        </w:rPr>
      </w:pPr>
      <w:ins w:id="701" w:author="Tommaso Peresson" w:date="2018-11-05T12:52:00Z">
        <w:r>
          <w:t>[D1] T</w:t>
        </w:r>
        <w:r w:rsidRPr="00641F09">
          <w:t xml:space="preserve">he device used by the user </w:t>
        </w:r>
        <w:proofErr w:type="gramStart"/>
        <w:r w:rsidRPr="00641F09">
          <w:t>is able t</w:t>
        </w:r>
        <w:r>
          <w:t>o</w:t>
        </w:r>
        <w:proofErr w:type="gramEnd"/>
        <w:r>
          <w:t xml:space="preserve"> provide accurate data on his/her health status.</w:t>
        </w:r>
      </w:ins>
    </w:p>
    <w:p w14:paraId="7B3F2F22" w14:textId="136916EC" w:rsidR="00547FCE" w:rsidRDefault="00547FCE" w:rsidP="00547FCE">
      <w:pPr>
        <w:ind w:left="426"/>
        <w:rPr>
          <w:ins w:id="702" w:author="Tommaso Peresson" w:date="2018-11-05T13:09:00Z"/>
        </w:rPr>
      </w:pPr>
      <w:ins w:id="703" w:author="Tommaso Peresson" w:date="2018-11-05T12:52:00Z">
        <w:r>
          <w:t>[D2] T</w:t>
        </w:r>
        <w:r w:rsidRPr="00641F09">
          <w:t xml:space="preserve">he device used by the user </w:t>
        </w:r>
        <w:proofErr w:type="gramStart"/>
        <w:r w:rsidRPr="00641F09">
          <w:t>is able t</w:t>
        </w:r>
        <w:r>
          <w:t>o</w:t>
        </w:r>
        <w:proofErr w:type="gramEnd"/>
        <w:r>
          <w:t xml:space="preserve"> provide accurate data on his/her location.</w:t>
        </w:r>
      </w:ins>
    </w:p>
    <w:p w14:paraId="5D861D1F" w14:textId="77777777" w:rsidR="00524253" w:rsidRDefault="00524253">
      <w:pPr>
        <w:ind w:firstLine="426"/>
        <w:rPr>
          <w:ins w:id="704" w:author="Tommaso Peresson" w:date="2018-11-05T13:09:00Z"/>
        </w:rPr>
        <w:pPrChange w:id="705" w:author="Tommaso Peresson" w:date="2018-11-05T13:09:00Z">
          <w:pPr/>
        </w:pPrChange>
      </w:pPr>
      <w:ins w:id="706" w:author="Tommaso Peresson" w:date="2018-11-05T13:09:00Z">
        <w:r>
          <w:t>[D9] The Wearable device is always paired with the Private Customer’s phone</w:t>
        </w:r>
      </w:ins>
    </w:p>
    <w:p w14:paraId="41A12145" w14:textId="1B9E8E52" w:rsidR="00524253" w:rsidRDefault="00524253">
      <w:pPr>
        <w:ind w:firstLine="426"/>
        <w:rPr>
          <w:ins w:id="707" w:author="Tommaso Peresson" w:date="2018-11-05T12:53:00Z"/>
        </w:rPr>
        <w:pPrChange w:id="708" w:author="Tommaso Peresson" w:date="2018-11-05T13:09:00Z">
          <w:pPr>
            <w:ind w:left="426"/>
          </w:pPr>
        </w:pPrChange>
      </w:pPr>
      <w:ins w:id="709" w:author="Tommaso Peresson" w:date="2018-11-05T13:09:00Z">
        <w:r>
          <w:t xml:space="preserve">[D10] All the health information </w:t>
        </w:r>
        <w:proofErr w:type="gramStart"/>
        <w:r>
          <w:t>are</w:t>
        </w:r>
        <w:proofErr w:type="gramEnd"/>
        <w:r>
          <w:t xml:space="preserve"> always available through Android OS API’s.</w:t>
        </w:r>
      </w:ins>
    </w:p>
    <w:p w14:paraId="11C6012D" w14:textId="77777777" w:rsidR="002D5984" w:rsidRDefault="002D5984" w:rsidP="002D5984">
      <w:pPr>
        <w:ind w:left="426"/>
        <w:rPr>
          <w:ins w:id="710" w:author="Tommaso Peresson" w:date="2018-11-05T12:53:00Z"/>
        </w:rPr>
      </w:pPr>
      <w:ins w:id="711" w:author="Tommaso Peresson" w:date="2018-11-05T12:53:00Z">
        <w:r>
          <w:t>[R3] A registered user must be able to login using the credentials accepted during the registration process.</w:t>
        </w:r>
      </w:ins>
    </w:p>
    <w:p w14:paraId="73B21469" w14:textId="1FB4CE69" w:rsidR="002D5984" w:rsidRDefault="00246BED" w:rsidP="00547FCE">
      <w:pPr>
        <w:ind w:left="426"/>
        <w:rPr>
          <w:ins w:id="712" w:author="Tommaso Peresson" w:date="2018-11-05T12:52:00Z"/>
        </w:rPr>
      </w:pPr>
      <w:ins w:id="713" w:author="Tommaso Peresson" w:date="2018-11-05T12:54:00Z">
        <w:r>
          <w:t xml:space="preserve">[R24] The system presents all the </w:t>
        </w:r>
        <w:r w:rsidR="00A30DB1">
          <w:t>gathered data from the Private Customer.</w:t>
        </w:r>
      </w:ins>
    </w:p>
    <w:p w14:paraId="34A403D4" w14:textId="77777777" w:rsidR="00A92E22" w:rsidRDefault="00A92E22" w:rsidP="00A92E22">
      <w:pPr>
        <w:rPr>
          <w:ins w:id="714" w:author="Tommaso Peresson" w:date="2018-11-05T12:51:00Z"/>
          <w:b/>
        </w:rPr>
      </w:pPr>
    </w:p>
    <w:p w14:paraId="3DD51245" w14:textId="322AC3C0" w:rsidR="00A92E22" w:rsidRPr="00A92E22" w:rsidRDefault="00A92E22">
      <w:pPr>
        <w:rPr>
          <w:ins w:id="715" w:author="Tommaso Peresson" w:date="2018-11-05T12:51:00Z"/>
          <w:b/>
          <w:rPrChange w:id="716" w:author="Tommaso Peresson" w:date="2018-11-05T12:51:00Z">
            <w:rPr>
              <w:ins w:id="717" w:author="Tommaso Peresson" w:date="2018-11-05T12:51:00Z"/>
            </w:rPr>
          </w:rPrChange>
        </w:rPr>
        <w:pPrChange w:id="718" w:author="Tommaso Peresson" w:date="2018-11-05T12:51:00Z">
          <w:pPr>
            <w:pStyle w:val="Titolo6"/>
          </w:pPr>
        </w:pPrChange>
      </w:pPr>
      <w:ins w:id="719" w:author="Tommaso Peresson" w:date="2018-11-05T12:51:00Z">
        <w:r>
          <w:rPr>
            <w:b/>
          </w:rPr>
          <w:tab/>
        </w:r>
      </w:ins>
    </w:p>
    <w:p w14:paraId="7DD0218C" w14:textId="77777777" w:rsidR="00A92E22" w:rsidRPr="000F279B" w:rsidRDefault="00A92E22">
      <w:pPr>
        <w:ind w:firstLine="567"/>
        <w:rPr>
          <w:ins w:id="720" w:author="Tommaso Peresson" w:date="2018-11-05T11:29:00Z"/>
        </w:rPr>
        <w:pPrChange w:id="721" w:author="Tommaso Peresson" w:date="2018-11-05T11:32:00Z">
          <w:pPr/>
        </w:pPrChange>
      </w:pPr>
    </w:p>
    <w:p w14:paraId="2FEFD229" w14:textId="1E5E375A" w:rsidR="00D8256F" w:rsidRPr="000712A5" w:rsidRDefault="00D8256F">
      <w:pPr>
        <w:rPr>
          <w:ins w:id="722" w:author="Tommaso Peresson" w:date="2018-11-05T11:29:00Z"/>
        </w:rPr>
        <w:pPrChange w:id="723" w:author="Tommaso Peresson" w:date="2018-11-05T11:29:00Z">
          <w:pPr>
            <w:pStyle w:val="Titolo7"/>
          </w:pPr>
        </w:pPrChange>
      </w:pPr>
    </w:p>
    <w:p w14:paraId="2CD501CA" w14:textId="2C9AB536" w:rsidR="00D8256F" w:rsidRPr="000712A5" w:rsidRDefault="00D8256F">
      <w:pPr>
        <w:pStyle w:val="Nessunaspaziatura"/>
        <w:rPr>
          <w:ins w:id="724" w:author="Tommaso Peresson" w:date="2018-11-05T11:26:00Z"/>
          <w:b/>
        </w:rPr>
        <w:pPrChange w:id="725" w:author="Tommaso Peresson" w:date="2018-11-05T11:27:00Z">
          <w:pPr>
            <w:pStyle w:val="Titolo6"/>
            <w:numPr>
              <w:ilvl w:val="0"/>
              <w:numId w:val="0"/>
            </w:numPr>
            <w:ind w:left="426" w:hanging="426"/>
          </w:pPr>
        </w:pPrChange>
      </w:pPr>
    </w:p>
    <w:p w14:paraId="62760D42" w14:textId="65E79755" w:rsidR="00BE7422" w:rsidRPr="000712A5" w:rsidRDefault="00BE7422">
      <w:pPr>
        <w:pStyle w:val="Nessunaspaziatura"/>
        <w:rPr>
          <w:ins w:id="726" w:author="Giacomo Ziffer" w:date="2018-11-02T15:47:00Z"/>
        </w:rPr>
        <w:pPrChange w:id="727" w:author="Tommaso Peresson" w:date="2018-11-05T11:26:00Z">
          <w:pPr>
            <w:pStyle w:val="Titolo6"/>
          </w:pPr>
        </w:pPrChange>
      </w:pPr>
      <w:ins w:id="728" w:author="Tommaso Peresson" w:date="2018-11-05T11:26:00Z">
        <w:r>
          <w:tab/>
        </w:r>
      </w:ins>
    </w:p>
    <w:p w14:paraId="769507A9" w14:textId="77777777" w:rsidR="002156BE" w:rsidRDefault="002156BE">
      <w:pPr>
        <w:rPr>
          <w:ins w:id="729" w:author="Giacomo Ziffer" w:date="2018-11-02T15:46:00Z"/>
        </w:rPr>
        <w:pPrChange w:id="730" w:author="Giacomo Ziffer" w:date="2018-11-02T15:47:00Z">
          <w:pPr>
            <w:ind w:left="426"/>
          </w:pPr>
        </w:pPrChange>
      </w:pPr>
    </w:p>
    <w:p w14:paraId="1ADF9B93" w14:textId="77777777" w:rsidR="005530A2" w:rsidRPr="00CB2676" w:rsidRDefault="005530A2">
      <w:pPr>
        <w:ind w:left="426"/>
        <w:rPr>
          <w:ins w:id="731" w:author="Tommaso Peresson" w:date="2018-10-23T15:10:00Z"/>
        </w:rPr>
        <w:pPrChange w:id="732" w:author="Giacomo Ziffer" w:date="2018-11-02T15:46:00Z">
          <w:pPr>
            <w:pStyle w:val="Titolo2"/>
          </w:pPr>
        </w:pPrChange>
      </w:pPr>
    </w:p>
    <w:p w14:paraId="322A20F2" w14:textId="67B1AF8C" w:rsidR="008A6212" w:rsidRDefault="008A6212" w:rsidP="008A6212">
      <w:pPr>
        <w:pStyle w:val="Titolo2"/>
        <w:rPr>
          <w:ins w:id="733" w:author="Tommaso Peresson" w:date="2018-10-23T15:11:00Z"/>
        </w:rPr>
      </w:pPr>
      <w:ins w:id="734" w:author="Tommaso Peresson" w:date="2018-10-23T15:10:00Z">
        <w:r>
          <w:lastRenderedPageBreak/>
          <w:t>Non</w:t>
        </w:r>
      </w:ins>
      <w:ins w:id="735" w:author="Tommaso Peresson" w:date="2018-10-23T15:11:00Z">
        <w:r>
          <w:t>-Functional Requirements</w:t>
        </w:r>
      </w:ins>
    </w:p>
    <w:p w14:paraId="26A88825" w14:textId="26115DDC" w:rsidR="008A6212" w:rsidRDefault="00CE48A3" w:rsidP="00CE48A3">
      <w:pPr>
        <w:pStyle w:val="Titolo3"/>
        <w:rPr>
          <w:ins w:id="736" w:author="Tommaso Peresson" w:date="2018-10-23T15:13:00Z"/>
        </w:rPr>
      </w:pPr>
      <w:ins w:id="737" w:author="Tommaso Peresson" w:date="2018-10-23T15:11:00Z">
        <w:r>
          <w:t>Performance</w:t>
        </w:r>
      </w:ins>
    </w:p>
    <w:p w14:paraId="3239BA71" w14:textId="51F533BE" w:rsidR="00E76FE2" w:rsidRDefault="00A877DD" w:rsidP="00374869">
      <w:pPr>
        <w:rPr>
          <w:ins w:id="738" w:author="Tommaso Peresson" w:date="2018-10-23T15:18:00Z"/>
        </w:rPr>
      </w:pPr>
      <w:ins w:id="739" w:author="Tommaso Peresson" w:date="2018-10-23T15:13:00Z">
        <w:r>
          <w:t xml:space="preserve">The system of Data4Help needs to be </w:t>
        </w:r>
        <w:r w:rsidR="00AD6AE3">
          <w:t xml:space="preserve">able to </w:t>
        </w:r>
      </w:ins>
      <w:ins w:id="740" w:author="Tommaso Peresson" w:date="2018-10-23T15:15:00Z">
        <w:r w:rsidR="00DE291A">
          <w:t>handle multiple connection without any latenc</w:t>
        </w:r>
      </w:ins>
      <w:ins w:id="741" w:author="Tommaso Peresson" w:date="2018-10-23T15:16:00Z">
        <w:r w:rsidR="00DE291A">
          <w:t>y</w:t>
        </w:r>
        <w:r w:rsidR="00640B99">
          <w:t xml:space="preserve">. Initially the system will be developed </w:t>
        </w:r>
        <w:r w:rsidR="003E24C3">
          <w:t>wit</w:t>
        </w:r>
      </w:ins>
      <w:ins w:id="742" w:author="Tommaso Peresson" w:date="2018-11-05T11:36:00Z">
        <w:r w:rsidR="008F1EF2">
          <w:t>h</w:t>
        </w:r>
      </w:ins>
      <w:ins w:id="743" w:author="Tommaso Peresson" w:date="2018-10-23T15:16:00Z">
        <w:r w:rsidR="003E24C3">
          <w:t xml:space="preserve"> the capability of handling</w:t>
        </w:r>
      </w:ins>
      <w:ins w:id="744" w:author="Tommaso Peresson" w:date="2018-10-23T15:17:00Z">
        <w:r w:rsidR="003E24C3">
          <w:t xml:space="preserve"> 10.000 Private </w:t>
        </w:r>
      </w:ins>
      <w:ins w:id="745" w:author="Tommaso Peresson" w:date="2018-11-05T11:36:00Z">
        <w:r w:rsidR="008F1EF2">
          <w:t>C</w:t>
        </w:r>
      </w:ins>
      <w:ins w:id="746" w:author="Tommaso Peresson" w:date="2018-10-23T15:17:00Z">
        <w:r w:rsidR="003E24C3">
          <w:t>ustomers simultaneously and a 1000 Business Customers</w:t>
        </w:r>
      </w:ins>
      <w:ins w:id="747" w:author="Tommaso Peresson" w:date="2018-10-23T15:18:00Z">
        <w:r w:rsidR="00E76FE2">
          <w:t>.</w:t>
        </w:r>
      </w:ins>
    </w:p>
    <w:p w14:paraId="07E75526" w14:textId="77777777" w:rsidR="00016F51" w:rsidRDefault="00E76FE2" w:rsidP="00374869">
      <w:pPr>
        <w:rPr>
          <w:ins w:id="748" w:author="Tommaso Peresson" w:date="2018-10-23T15:21:00Z"/>
        </w:rPr>
      </w:pPr>
      <w:ins w:id="749" w:author="Tommaso Peresson" w:date="2018-10-23T15:18:00Z">
        <w:r>
          <w:t>Business Customers will be able to</w:t>
        </w:r>
      </w:ins>
      <w:ins w:id="750" w:author="Tommaso Peresson" w:date="2018-10-23T15:21:00Z">
        <w:r w:rsidR="00016F51">
          <w:t>:</w:t>
        </w:r>
      </w:ins>
    </w:p>
    <w:p w14:paraId="034A99CA" w14:textId="028C9EB1" w:rsidR="00374869" w:rsidRDefault="00016F51" w:rsidP="00016F51">
      <w:pPr>
        <w:pStyle w:val="Titolo6"/>
        <w:rPr>
          <w:ins w:id="751" w:author="Tommaso Peresson" w:date="2018-10-23T15:21:00Z"/>
        </w:rPr>
      </w:pPr>
      <w:ins w:id="752" w:author="Tommaso Peresson" w:date="2018-10-23T15:21:00Z">
        <w:r>
          <w:t>I</w:t>
        </w:r>
      </w:ins>
      <w:ins w:id="753" w:author="Tommaso Peresson" w:date="2018-10-23T15:18:00Z">
        <w:r w:rsidR="006F2800">
          <w:t>nspect in real time th</w:t>
        </w:r>
      </w:ins>
      <w:ins w:id="754" w:author="Tommaso Peresson" w:date="2018-10-23T15:19:00Z">
        <w:r w:rsidR="006F2800">
          <w:t xml:space="preserve">e data acquired </w:t>
        </w:r>
        <w:r w:rsidR="008F3D11">
          <w:t>of a specific Private Customer</w:t>
        </w:r>
      </w:ins>
      <w:ins w:id="755" w:author="Tommaso Peresson" w:date="2018-11-05T11:37:00Z">
        <w:r w:rsidR="00414422">
          <w:t>.</w:t>
        </w:r>
      </w:ins>
    </w:p>
    <w:p w14:paraId="11090C58" w14:textId="5625B273" w:rsidR="00D06099" w:rsidRDefault="005D2496" w:rsidP="00D06099">
      <w:pPr>
        <w:pStyle w:val="Titolo6"/>
        <w:rPr>
          <w:ins w:id="756" w:author="Tommaso Peresson" w:date="2018-10-23T15:31:00Z"/>
        </w:rPr>
      </w:pPr>
      <w:ins w:id="757" w:author="Tommaso Peresson" w:date="2018-10-23T15:21:00Z">
        <w:r>
          <w:t xml:space="preserve">Make 5 anonymous </w:t>
        </w:r>
      </w:ins>
      <w:ins w:id="758" w:author="Tommaso Peresson" w:date="2018-10-23T15:22:00Z">
        <w:r>
          <w:t>quer</w:t>
        </w:r>
      </w:ins>
      <w:ins w:id="759" w:author="Tommaso Peresson" w:date="2018-11-05T11:37:00Z">
        <w:r w:rsidR="00414422">
          <w:t>ies</w:t>
        </w:r>
      </w:ins>
      <w:ins w:id="760" w:author="Tommaso Peresson" w:date="2018-10-23T15:23:00Z">
        <w:r w:rsidR="0057723E">
          <w:t xml:space="preserve"> per day</w:t>
        </w:r>
      </w:ins>
      <w:ins w:id="761" w:author="Tommaso Peresson" w:date="2018-10-23T15:22:00Z">
        <w:r>
          <w:t xml:space="preserve"> to the database</w:t>
        </w:r>
      </w:ins>
      <w:ins w:id="762" w:author="Tommaso Peresson" w:date="2018-10-23T15:23:00Z">
        <w:r w:rsidR="0057723E">
          <w:t xml:space="preserve"> of Data4</w:t>
        </w:r>
      </w:ins>
      <w:ins w:id="763" w:author="Tommaso Peresson" w:date="2018-10-23T15:24:00Z">
        <w:r w:rsidR="0057723E">
          <w:t>Help</w:t>
        </w:r>
      </w:ins>
      <w:ins w:id="764" w:author="Tommaso Peresson" w:date="2018-10-23T15:22:00Z">
        <w:r w:rsidR="00297155">
          <w:t>. The result of those will be available in less than 24h</w:t>
        </w:r>
      </w:ins>
      <w:ins w:id="765" w:author="Tommaso Peresson" w:date="2018-10-23T15:27:00Z">
        <w:r w:rsidR="00D829DF">
          <w:t>.</w:t>
        </w:r>
      </w:ins>
    </w:p>
    <w:p w14:paraId="36528A10" w14:textId="77777777" w:rsidR="00B724CB" w:rsidRDefault="00B724CB">
      <w:pPr>
        <w:pStyle w:val="Nessunaspaziatura"/>
        <w:rPr>
          <w:ins w:id="766" w:author="Tommaso Peresson" w:date="2018-11-05T11:38:00Z"/>
        </w:rPr>
      </w:pPr>
    </w:p>
    <w:p w14:paraId="4098367E" w14:textId="53D713A4" w:rsidR="00755CAB" w:rsidRPr="006A36AB" w:rsidRDefault="009A65C4">
      <w:pPr>
        <w:pStyle w:val="Titolo4"/>
        <w:numPr>
          <w:ilvl w:val="3"/>
          <w:numId w:val="71"/>
        </w:numPr>
        <w:rPr>
          <w:ins w:id="767" w:author="Tommaso Peresson" w:date="2018-10-23T15:24:00Z"/>
        </w:rPr>
        <w:pPrChange w:id="768" w:author="Tommaso Peresson" w:date="2018-11-05T11:40:00Z">
          <w:pPr>
            <w:pStyle w:val="Titolo6"/>
          </w:pPr>
        </w:pPrChange>
      </w:pPr>
      <w:proofErr w:type="spellStart"/>
      <w:ins w:id="769" w:author="Tommaso Peresson" w:date="2018-11-05T11:38:00Z">
        <w:r>
          <w:t>AutomatedSOS</w:t>
        </w:r>
        <w:proofErr w:type="spellEnd"/>
        <w:r>
          <w:t xml:space="preserve"> performance requirements</w:t>
        </w:r>
      </w:ins>
    </w:p>
    <w:p w14:paraId="0E6FE995" w14:textId="32FD6958" w:rsidR="0057723E" w:rsidRDefault="00E311C5" w:rsidP="0057723E">
      <w:pPr>
        <w:pStyle w:val="Nessunaspaziatura"/>
        <w:rPr>
          <w:ins w:id="770" w:author="Tommaso Peresson" w:date="2018-10-23T15:32:00Z"/>
        </w:rPr>
      </w:pPr>
      <w:ins w:id="771" w:author="Tommaso Peresson" w:date="2018-10-23T15:24:00Z">
        <w:r>
          <w:t>The system will also provide a 5 seconds response t</w:t>
        </w:r>
        <w:r w:rsidR="0065017D">
          <w:t xml:space="preserve">ime from </w:t>
        </w:r>
      </w:ins>
      <w:ins w:id="772" w:author="Tommaso Peresson" w:date="2018-10-23T15:26:00Z">
        <w:r w:rsidR="00505924">
          <w:t xml:space="preserve">the detection of </w:t>
        </w:r>
      </w:ins>
      <w:ins w:id="773" w:author="Tommaso Peresson" w:date="2018-11-05T09:40:00Z">
        <w:r w:rsidR="003A6374">
          <w:t>an emergency</w:t>
        </w:r>
      </w:ins>
      <w:ins w:id="774" w:author="Tommaso Peresson" w:date="2018-10-23T15:26:00Z">
        <w:r w:rsidR="00505924">
          <w:t xml:space="preserve"> via the wearable </w:t>
        </w:r>
        <w:r w:rsidR="0052264E">
          <w:t>Private Customer’s device to the s</w:t>
        </w:r>
      </w:ins>
      <w:ins w:id="775" w:author="Tommaso Peresson" w:date="2018-10-23T15:27:00Z">
        <w:r w:rsidR="0052264E">
          <w:t>tart of the call to the emergency phone line.</w:t>
        </w:r>
      </w:ins>
    </w:p>
    <w:p w14:paraId="35FB4141" w14:textId="77777777" w:rsidR="00341663" w:rsidRPr="006A36AB" w:rsidRDefault="00341663">
      <w:pPr>
        <w:pStyle w:val="Nessunaspaziatura"/>
        <w:rPr>
          <w:ins w:id="776" w:author="Tommaso Peresson" w:date="2018-10-23T15:11:00Z"/>
        </w:rPr>
        <w:pPrChange w:id="777" w:author="Tommaso Peresson" w:date="2018-10-23T15:24:00Z">
          <w:pPr>
            <w:pStyle w:val="Titolo3"/>
          </w:pPr>
        </w:pPrChange>
      </w:pPr>
    </w:p>
    <w:p w14:paraId="50E84F8E" w14:textId="58DF3B2C" w:rsidR="00CE48A3" w:rsidRDefault="00CE48A3" w:rsidP="00CE48A3">
      <w:pPr>
        <w:pStyle w:val="Titolo3"/>
        <w:rPr>
          <w:ins w:id="778" w:author="Tommaso Peresson" w:date="2018-10-23T15:36:00Z"/>
        </w:rPr>
      </w:pPr>
      <w:ins w:id="779" w:author="Tommaso Peresson" w:date="2018-10-23T15:11:00Z">
        <w:r>
          <w:t>Reliability</w:t>
        </w:r>
      </w:ins>
    </w:p>
    <w:p w14:paraId="66AC1640" w14:textId="77777777" w:rsidR="009A65C4" w:rsidRDefault="00B971B1">
      <w:pPr>
        <w:rPr>
          <w:ins w:id="780" w:author="Tommaso Peresson" w:date="2018-11-05T11:39:00Z"/>
        </w:rPr>
      </w:pPr>
      <w:ins w:id="781" w:author="Tommaso Peresson" w:date="2018-10-23T15:36:00Z">
        <w:r>
          <w:t xml:space="preserve">The system needs to be </w:t>
        </w:r>
        <w:commentRangeStart w:id="782"/>
        <w:r w:rsidR="002A00A4">
          <w:t>online</w:t>
        </w:r>
      </w:ins>
      <w:commentRangeEnd w:id="782"/>
      <w:ins w:id="783" w:author="Tommaso Peresson" w:date="2018-10-23T15:37:00Z">
        <w:r w:rsidR="00B92D08">
          <w:rPr>
            <w:rStyle w:val="Rimandocommento"/>
          </w:rPr>
          <w:commentReference w:id="782"/>
        </w:r>
      </w:ins>
      <w:ins w:id="784" w:author="Tommaso Peresson" w:date="2018-10-23T15:36:00Z">
        <w:r w:rsidR="002A00A4">
          <w:t xml:space="preserve"> 24/7</w:t>
        </w:r>
      </w:ins>
      <w:ins w:id="785" w:author="Tommaso Peresson" w:date="2018-10-23T15:51:00Z">
        <w:r w:rsidR="008B16D8">
          <w:t>.</w:t>
        </w:r>
        <w:r w:rsidR="0010118F">
          <w:t xml:space="preserve"> Data4Help will be </w:t>
        </w:r>
      </w:ins>
      <w:ins w:id="786" w:author="Tommaso Peresson" w:date="2018-10-23T15:52:00Z">
        <w:r w:rsidR="00AE70D9">
          <w:t xml:space="preserve">implemented traditionally, trusting the reliability of </w:t>
        </w:r>
        <w:r w:rsidR="00DF7E1E">
          <w:t>a single server.</w:t>
        </w:r>
      </w:ins>
    </w:p>
    <w:p w14:paraId="2B5D18E2" w14:textId="2D448C8C" w:rsidR="00FC7AEC" w:rsidRDefault="00FC7AEC">
      <w:pPr>
        <w:pStyle w:val="Titolo4"/>
        <w:rPr>
          <w:ins w:id="787" w:author="Tommaso Peresson" w:date="2018-11-05T11:39:00Z"/>
        </w:rPr>
        <w:pPrChange w:id="788" w:author="Tommaso Peresson" w:date="2018-11-05T11:39:00Z">
          <w:pPr/>
        </w:pPrChange>
      </w:pPr>
      <w:proofErr w:type="spellStart"/>
      <w:ins w:id="789" w:author="Tommaso Peresson" w:date="2018-11-05T11:39:00Z">
        <w:r>
          <w:t>AutomatedSOS</w:t>
        </w:r>
        <w:proofErr w:type="spellEnd"/>
        <w:r>
          <w:t xml:space="preserve"> reliability requirements</w:t>
        </w:r>
      </w:ins>
    </w:p>
    <w:p w14:paraId="06EDEB78" w14:textId="196E77E6" w:rsidR="00B971B1" w:rsidRPr="006A36AB" w:rsidRDefault="00DF7E1E">
      <w:pPr>
        <w:rPr>
          <w:ins w:id="790" w:author="Tommaso Peresson" w:date="2018-10-23T15:11:00Z"/>
        </w:rPr>
        <w:pPrChange w:id="791" w:author="Tommaso Peresson" w:date="2018-10-23T15:36:00Z">
          <w:pPr>
            <w:pStyle w:val="Titolo3"/>
          </w:pPr>
        </w:pPrChange>
      </w:pPr>
      <w:proofErr w:type="spellStart"/>
      <w:ins w:id="792" w:author="Tommaso Peresson" w:date="2018-10-23T15:52:00Z">
        <w:r>
          <w:t>AutomatedSOS</w:t>
        </w:r>
      </w:ins>
      <w:proofErr w:type="spellEnd"/>
      <w:ins w:id="793" w:author="Tommaso Peresson" w:date="2018-10-23T15:53:00Z">
        <w:r>
          <w:t xml:space="preserve"> </w:t>
        </w:r>
      </w:ins>
      <w:ins w:id="794" w:author="Tommaso Peresson" w:date="2018-11-05T15:58:00Z">
        <w:r w:rsidR="008F4F77">
          <w:t>needs at</w:t>
        </w:r>
      </w:ins>
      <w:ins w:id="795" w:author="Tommaso Peresson" w:date="2018-11-05T15:59:00Z">
        <w:r w:rsidR="008F4F77">
          <w:t xml:space="preserve"> least 10% of battery remaining </w:t>
        </w:r>
        <w:r w:rsidR="00112CA4">
          <w:t xml:space="preserve">on </w:t>
        </w:r>
        <w:r w:rsidR="00C92CB7">
          <w:t>the smartphone in order to function reliably.</w:t>
        </w:r>
      </w:ins>
    </w:p>
    <w:p w14:paraId="46139080" w14:textId="5DFC4997" w:rsidR="00CE48A3" w:rsidRDefault="00CE48A3" w:rsidP="00CE48A3">
      <w:pPr>
        <w:pStyle w:val="Titolo3"/>
        <w:rPr>
          <w:ins w:id="796" w:author="Tommaso Peresson" w:date="2018-10-23T15:38:00Z"/>
        </w:rPr>
      </w:pPr>
      <w:commentRangeStart w:id="797"/>
      <w:ins w:id="798" w:author="Tommaso Peresson" w:date="2018-10-23T15:11:00Z">
        <w:r>
          <w:t>Security</w:t>
        </w:r>
      </w:ins>
      <w:commentRangeEnd w:id="797"/>
      <w:ins w:id="799" w:author="Tommaso Peresson" w:date="2018-10-23T15:42:00Z">
        <w:r w:rsidR="004858A7">
          <w:rPr>
            <w:rStyle w:val="Rimandocommento"/>
            <w:rFonts w:asciiTheme="minorHAnsi" w:eastAsiaTheme="minorEastAsia" w:hAnsiTheme="minorHAnsi" w:cstheme="minorBidi"/>
            <w:b w:val="0"/>
            <w:bCs w:val="0"/>
            <w:color w:val="auto"/>
          </w:rPr>
          <w:commentReference w:id="797"/>
        </w:r>
      </w:ins>
    </w:p>
    <w:p w14:paraId="15BE6EB9" w14:textId="77777777" w:rsidR="00D14C1E" w:rsidRDefault="00C85E28" w:rsidP="00717F28">
      <w:pPr>
        <w:tabs>
          <w:tab w:val="right" w:pos="9902"/>
        </w:tabs>
        <w:rPr>
          <w:ins w:id="800" w:author="Tommaso Peresson" w:date="2018-10-23T15:40:00Z"/>
        </w:rPr>
      </w:pPr>
      <w:ins w:id="801" w:author="Tommaso Peresson" w:date="2018-10-23T15:38:00Z">
        <w:r>
          <w:t xml:space="preserve">The system needs to be secure booth from the physical </w:t>
        </w:r>
        <w:r w:rsidR="00625046">
          <w:t>(Secure server room)</w:t>
        </w:r>
      </w:ins>
      <w:ins w:id="802" w:author="Tommaso Peresson" w:date="2018-10-23T15:39:00Z">
        <w:r w:rsidR="00625046">
          <w:t xml:space="preserve"> and the </w:t>
        </w:r>
      </w:ins>
      <w:ins w:id="803" w:author="Tommaso Peresson" w:date="2018-10-23T15:40:00Z">
        <w:r w:rsidR="00A00CDE">
          <w:t>digital perspective.</w:t>
        </w:r>
      </w:ins>
    </w:p>
    <w:p w14:paraId="46281AFD" w14:textId="062F9FB3" w:rsidR="00F331A3" w:rsidRDefault="00D14C1E" w:rsidP="00717F28">
      <w:pPr>
        <w:tabs>
          <w:tab w:val="right" w:pos="9902"/>
        </w:tabs>
        <w:rPr>
          <w:ins w:id="804" w:author="Tommaso Peresson" w:date="2018-10-23T15:41:00Z"/>
        </w:rPr>
      </w:pPr>
      <w:ins w:id="805" w:author="Tommaso Peresson" w:date="2018-10-23T15:40:00Z">
        <w:r>
          <w:t>The Client’s data need</w:t>
        </w:r>
      </w:ins>
      <w:ins w:id="806" w:author="Tommaso Peresson" w:date="2018-10-23T15:41:00Z">
        <w:r>
          <w:t>s to be encrypted</w:t>
        </w:r>
        <w:r w:rsidR="00F331A3">
          <w:t xml:space="preserve"> with AES</w:t>
        </w:r>
      </w:ins>
      <w:ins w:id="807" w:author="Tommaso Peresson" w:date="2018-10-23T15:42:00Z">
        <w:r w:rsidR="00987405">
          <w:t>.</w:t>
        </w:r>
      </w:ins>
    </w:p>
    <w:p w14:paraId="09E7ED91" w14:textId="77777777" w:rsidR="00987405" w:rsidRDefault="00F331A3" w:rsidP="00717F28">
      <w:pPr>
        <w:tabs>
          <w:tab w:val="right" w:pos="9902"/>
        </w:tabs>
        <w:rPr>
          <w:ins w:id="808" w:author="Tommaso Peresson" w:date="2018-10-23T15:42:00Z"/>
        </w:rPr>
      </w:pPr>
      <w:ins w:id="809" w:author="Tommaso Peresson" w:date="2018-10-23T15:41:00Z">
        <w:r>
          <w:t>All the connections through internet must be protected with TLS</w:t>
        </w:r>
        <w:r w:rsidR="00987405">
          <w:t xml:space="preserve"> over </w:t>
        </w:r>
      </w:ins>
      <w:ins w:id="810" w:author="Tommaso Peresson" w:date="2018-10-23T15:42:00Z">
        <w:r w:rsidR="00987405">
          <w:t>HTTP.</w:t>
        </w:r>
      </w:ins>
    </w:p>
    <w:p w14:paraId="32A007B7" w14:textId="7A2F76A7" w:rsidR="00C85E28" w:rsidRPr="006A36AB" w:rsidRDefault="00717F28">
      <w:pPr>
        <w:tabs>
          <w:tab w:val="right" w:pos="9902"/>
        </w:tabs>
        <w:rPr>
          <w:ins w:id="811" w:author="Tommaso Peresson" w:date="2018-10-23T15:11:00Z"/>
        </w:rPr>
        <w:pPrChange w:id="812" w:author="Tommaso Peresson" w:date="2018-10-23T15:39:00Z">
          <w:pPr>
            <w:pStyle w:val="Titolo3"/>
          </w:pPr>
        </w:pPrChange>
      </w:pPr>
      <w:ins w:id="813" w:author="Tommaso Peresson" w:date="2018-10-23T15:39:00Z">
        <w:r>
          <w:tab/>
        </w:r>
      </w:ins>
    </w:p>
    <w:p w14:paraId="239E6DFB" w14:textId="713B0E2D" w:rsidR="00CE48A3" w:rsidRDefault="00CE48A3" w:rsidP="00CE48A3">
      <w:pPr>
        <w:pStyle w:val="Titolo3"/>
        <w:rPr>
          <w:ins w:id="814" w:author="Tommaso Peresson" w:date="2018-10-23T15:43:00Z"/>
        </w:rPr>
      </w:pPr>
      <w:ins w:id="815" w:author="Tommaso Peresson" w:date="2018-10-23T15:11:00Z">
        <w:r>
          <w:t>Scalability</w:t>
        </w:r>
      </w:ins>
    </w:p>
    <w:p w14:paraId="019BBD2B" w14:textId="1D73AB0F" w:rsidR="00220550" w:rsidRPr="006A36AB" w:rsidRDefault="00220550">
      <w:pPr>
        <w:rPr>
          <w:ins w:id="816" w:author="Tommaso Peresson" w:date="2018-10-23T15:11:00Z"/>
        </w:rPr>
        <w:pPrChange w:id="817" w:author="Tommaso Peresson" w:date="2018-10-23T15:43:00Z">
          <w:pPr>
            <w:pStyle w:val="Titolo3"/>
          </w:pPr>
        </w:pPrChange>
      </w:pPr>
      <w:ins w:id="818" w:author="Tommaso Peresson" w:date="2018-10-23T15:43:00Z">
        <w:r>
          <w:t>The system needs to be sc</w:t>
        </w:r>
      </w:ins>
      <w:ins w:id="819" w:author="Tommaso Peresson" w:date="2018-10-23T15:44:00Z">
        <w:r>
          <w:t xml:space="preserve">alable as the </w:t>
        </w:r>
        <w:r w:rsidR="007B12A6">
          <w:t>userbase might increase over the initial design limit</w:t>
        </w:r>
        <w:r w:rsidR="006C28AA">
          <w:t>.</w:t>
        </w:r>
      </w:ins>
    </w:p>
    <w:p w14:paraId="3583A52D" w14:textId="6F6FF605" w:rsidR="00CE48A3" w:rsidRPr="006A36AB" w:rsidRDefault="00512DB2">
      <w:pPr>
        <w:pStyle w:val="Titolo3"/>
        <w:rPr>
          <w:ins w:id="820" w:author="Tommaso Peresson" w:date="2018-10-23T14:53:00Z"/>
        </w:rPr>
        <w:pPrChange w:id="821" w:author="Tommaso Peresson" w:date="2018-10-23T15:11:00Z">
          <w:pPr>
            <w:pStyle w:val="Titolo6"/>
          </w:pPr>
        </w:pPrChange>
      </w:pPr>
      <w:ins w:id="822" w:author="Tommaso Peresson" w:date="2018-10-23T15:11:00Z">
        <w:r>
          <w:t>Accuracy</w:t>
        </w:r>
      </w:ins>
    </w:p>
    <w:p w14:paraId="16D09458" w14:textId="5E74118B" w:rsidR="006D0987" w:rsidRDefault="00A2116C" w:rsidP="006D0987">
      <w:pPr>
        <w:pStyle w:val="Nessunaspaziatura"/>
        <w:rPr>
          <w:ins w:id="823" w:author="Tommaso Peresson" w:date="2018-10-23T15:48:00Z"/>
        </w:rPr>
      </w:pPr>
      <w:ins w:id="824" w:author="Tommaso Peresson" w:date="2018-10-23T15:46:00Z">
        <w:r>
          <w:t>The hardw</w:t>
        </w:r>
        <w:r w:rsidR="006F1CB9">
          <w:t xml:space="preserve">are must provide </w:t>
        </w:r>
      </w:ins>
      <w:ins w:id="825" w:author="Tommaso Peresson" w:date="2018-10-23T15:47:00Z">
        <w:r w:rsidR="00EA60C1">
          <w:t xml:space="preserve">accurate </w:t>
        </w:r>
      </w:ins>
      <w:ins w:id="826" w:author="Tommaso Peresson" w:date="2018-10-23T15:48:00Z">
        <w:r w:rsidR="007B5E24">
          <w:t xml:space="preserve">health </w:t>
        </w:r>
      </w:ins>
      <w:ins w:id="827" w:author="Tommaso Peresson" w:date="2018-10-23T15:47:00Z">
        <w:r w:rsidR="00EA60C1">
          <w:t>da</w:t>
        </w:r>
      </w:ins>
      <w:ins w:id="828" w:author="Tommaso Peresson" w:date="2018-10-23T15:49:00Z">
        <w:r w:rsidR="00C43B19">
          <w:t xml:space="preserve">ta </w:t>
        </w:r>
      </w:ins>
      <w:ins w:id="829" w:author="Tommaso Peresson" w:date="2018-10-23T15:47:00Z">
        <w:r w:rsidR="00EA60C1">
          <w:t xml:space="preserve">to render possible </w:t>
        </w:r>
        <w:r w:rsidR="00F21DEB">
          <w:t xml:space="preserve">the implementation of </w:t>
        </w:r>
        <w:proofErr w:type="spellStart"/>
        <w:r w:rsidR="00F21DEB">
          <w:t>AutomatedSOS</w:t>
        </w:r>
        <w:proofErr w:type="spellEnd"/>
        <w:r w:rsidR="00F21DEB">
          <w:t xml:space="preserve"> functionality</w:t>
        </w:r>
      </w:ins>
      <w:ins w:id="830" w:author="Tommaso Peresson" w:date="2018-10-23T15:50:00Z">
        <w:r w:rsidR="000A2AD0">
          <w:t>, lives will depend on this service</w:t>
        </w:r>
      </w:ins>
      <w:ins w:id="831" w:author="Tommaso Peresson" w:date="2018-10-23T15:47:00Z">
        <w:r w:rsidR="00F21DEB">
          <w:t>.</w:t>
        </w:r>
      </w:ins>
    </w:p>
    <w:p w14:paraId="268CDDB1" w14:textId="1B509FC1" w:rsidR="007B5E24" w:rsidRDefault="007B5E24" w:rsidP="006D0987">
      <w:pPr>
        <w:pStyle w:val="Nessunaspaziatura"/>
        <w:rPr>
          <w:ins w:id="832" w:author="Tommaso Peresson" w:date="2018-10-23T16:03:00Z"/>
        </w:rPr>
      </w:pPr>
      <w:ins w:id="833" w:author="Tommaso Peresson" w:date="2018-10-23T15:48:00Z">
        <w:r>
          <w:t>GP</w:t>
        </w:r>
        <w:r w:rsidR="00A41DE4">
          <w:t>S precision needs to be in order</w:t>
        </w:r>
      </w:ins>
      <w:ins w:id="834" w:author="Tommaso Peresson" w:date="2018-10-23T15:49:00Z">
        <w:r w:rsidR="00C43B19">
          <w:t xml:space="preserve"> the</w:t>
        </w:r>
      </w:ins>
      <w:ins w:id="835" w:author="Tommaso Peresson" w:date="2018-10-23T15:48:00Z">
        <w:r w:rsidR="00A41DE4">
          <w:t xml:space="preserve"> of 10 meters</w:t>
        </w:r>
      </w:ins>
      <w:ins w:id="836" w:author="Tommaso Peresson" w:date="2018-10-23T15:49:00Z">
        <w:r w:rsidR="00C43B19">
          <w:t xml:space="preserve"> to allow </w:t>
        </w:r>
        <w:r w:rsidR="000078E2">
          <w:t>an effective rescue in case of emergency.</w:t>
        </w:r>
      </w:ins>
    </w:p>
    <w:p w14:paraId="7F0D8115" w14:textId="441DF7E4" w:rsidR="00572008" w:rsidRDefault="00572008" w:rsidP="006D0987">
      <w:pPr>
        <w:pStyle w:val="Nessunaspaziatura"/>
        <w:rPr>
          <w:ins w:id="837" w:author="Tommaso Peresson" w:date="2018-10-23T16:03:00Z"/>
        </w:rPr>
      </w:pPr>
    </w:p>
    <w:p w14:paraId="4CBBCA02" w14:textId="032C1F11" w:rsidR="00572008" w:rsidRDefault="005621DE" w:rsidP="005621DE">
      <w:pPr>
        <w:pStyle w:val="Titolo1"/>
        <w:rPr>
          <w:ins w:id="838" w:author="Tommaso Peresson" w:date="2018-10-25T15:16:00Z"/>
        </w:rPr>
      </w:pPr>
      <w:ins w:id="839" w:author="Tommaso Peresson" w:date="2018-10-25T15:15:00Z">
        <w:r>
          <w:t>Scenarios</w:t>
        </w:r>
      </w:ins>
    </w:p>
    <w:p w14:paraId="4EB08340" w14:textId="747C01F6" w:rsidR="005621DE" w:rsidRDefault="00D742EF" w:rsidP="005621DE">
      <w:pPr>
        <w:pStyle w:val="Titolo2"/>
        <w:rPr>
          <w:ins w:id="840" w:author="Tommaso Peresson" w:date="2018-10-25T15:16:00Z"/>
        </w:rPr>
      </w:pPr>
      <w:ins w:id="841" w:author="Tommaso Peresson" w:date="2018-10-25T15:16:00Z">
        <w:r>
          <w:t>Scenario 1</w:t>
        </w:r>
      </w:ins>
    </w:p>
    <w:p w14:paraId="54643254" w14:textId="72E2BA35" w:rsidR="00D742EF" w:rsidRDefault="008E7620" w:rsidP="00D742EF">
      <w:pPr>
        <w:rPr>
          <w:ins w:id="842" w:author="Tommaso Peresson" w:date="2018-10-25T15:24:00Z"/>
        </w:rPr>
      </w:pPr>
      <w:ins w:id="843" w:author="Tommaso Peresson" w:date="2018-10-25T15:16:00Z">
        <w:r>
          <w:t>Julia</w:t>
        </w:r>
      </w:ins>
      <w:ins w:id="844" w:author="Tommaso Peresson" w:date="2018-10-25T15:18:00Z">
        <w:r w:rsidR="006D2B7C">
          <w:t>, unfortunately,</w:t>
        </w:r>
      </w:ins>
      <w:ins w:id="845" w:author="Tommaso Peresson" w:date="2018-10-25T15:16:00Z">
        <w:r>
          <w:t xml:space="preserve"> </w:t>
        </w:r>
      </w:ins>
      <w:ins w:id="846" w:author="Tommaso Peresson" w:date="2018-10-25T15:18:00Z">
        <w:r w:rsidR="0023339F">
          <w:t xml:space="preserve">has a rare </w:t>
        </w:r>
        <w:r w:rsidR="006D2B7C">
          <w:t xml:space="preserve">disease. Due to this condition </w:t>
        </w:r>
        <w:r w:rsidR="007940A0">
          <w:t>her health</w:t>
        </w:r>
      </w:ins>
      <w:ins w:id="847" w:author="Tommaso Peresson" w:date="2018-10-25T15:19:00Z">
        <w:r w:rsidR="007940A0">
          <w:t xml:space="preserve"> parameters need to be checked frequently</w:t>
        </w:r>
        <w:r w:rsidR="00921F12">
          <w:t xml:space="preserve"> by a medic</w:t>
        </w:r>
      </w:ins>
      <w:ins w:id="848" w:author="Tommaso Peresson" w:date="2018-10-25T15:23:00Z">
        <w:r w:rsidR="006D37C5">
          <w:t>al</w:t>
        </w:r>
      </w:ins>
      <w:ins w:id="849" w:author="Tommaso Peresson" w:date="2018-10-25T15:19:00Z">
        <w:r w:rsidR="00921F12">
          <w:t xml:space="preserve"> equip. Thanks to Data4Help Julia can lead a normal life</w:t>
        </w:r>
      </w:ins>
      <w:ins w:id="850" w:author="Tommaso Peresson" w:date="2018-10-25T15:20:00Z">
        <w:r w:rsidR="004F78BC">
          <w:t xml:space="preserve"> without worrying about going </w:t>
        </w:r>
        <w:r w:rsidR="00203C05">
          <w:t xml:space="preserve">very often to </w:t>
        </w:r>
      </w:ins>
      <w:ins w:id="851" w:author="Tommaso Peresson" w:date="2018-11-05T14:54:00Z">
        <w:r w:rsidR="009415E8">
          <w:t>a</w:t>
        </w:r>
      </w:ins>
      <w:ins w:id="852" w:author="Tommaso Peresson" w:date="2018-10-25T15:20:00Z">
        <w:r w:rsidR="00203C05">
          <w:t xml:space="preserve"> hospital. </w:t>
        </w:r>
      </w:ins>
      <w:ins w:id="853" w:author="Tommaso Peresson" w:date="2018-10-25T15:21:00Z">
        <w:r w:rsidR="00203C05">
          <w:t>She is registered to Data4Help as a Private Customer</w:t>
        </w:r>
        <w:r w:rsidR="006452F3">
          <w:t xml:space="preserve"> and</w:t>
        </w:r>
        <w:r w:rsidR="00203C05">
          <w:t xml:space="preserve"> </w:t>
        </w:r>
        <w:proofErr w:type="gramStart"/>
        <w:r w:rsidR="00203C05">
          <w:t>her</w:t>
        </w:r>
        <w:proofErr w:type="gramEnd"/>
        <w:r w:rsidR="00203C05">
          <w:t xml:space="preserve"> equip </w:t>
        </w:r>
        <w:r w:rsidR="006452F3">
          <w:t>as a</w:t>
        </w:r>
      </w:ins>
      <w:ins w:id="854" w:author="Tommaso Peresson" w:date="2018-10-25T15:22:00Z">
        <w:r w:rsidR="006452F3">
          <w:t xml:space="preserve"> Business Customer. </w:t>
        </w:r>
        <w:r w:rsidR="00FD5698">
          <w:t xml:space="preserve">Julia accepted the request from the </w:t>
        </w:r>
      </w:ins>
      <w:ins w:id="855" w:author="Tommaso Peresson" w:date="2018-10-25T15:23:00Z">
        <w:r w:rsidR="006D37C5">
          <w:t xml:space="preserve">medical equip to </w:t>
        </w:r>
        <w:r w:rsidR="00E3641F">
          <w:t>allow the real time monitori</w:t>
        </w:r>
      </w:ins>
      <w:ins w:id="856" w:author="Tommaso Peresson" w:date="2018-10-25T15:24:00Z">
        <w:r w:rsidR="00E3641F">
          <w:t>ng function.</w:t>
        </w:r>
      </w:ins>
    </w:p>
    <w:p w14:paraId="5660B393" w14:textId="46EBB17B" w:rsidR="00AF467C" w:rsidRDefault="00AF467C" w:rsidP="00D742EF">
      <w:pPr>
        <w:rPr>
          <w:ins w:id="857" w:author="Tommaso Peresson" w:date="2018-10-25T15:25:00Z"/>
        </w:rPr>
      </w:pPr>
      <w:ins w:id="858" w:author="Tommaso Peresson" w:date="2018-10-25T15:24:00Z">
        <w:r>
          <w:t>Now she can enjoy a normal life</w:t>
        </w:r>
      </w:ins>
      <w:ins w:id="859" w:author="Tommaso Peresson" w:date="2018-10-25T15:25:00Z">
        <w:r w:rsidR="00AA043A">
          <w:t>.</w:t>
        </w:r>
      </w:ins>
    </w:p>
    <w:p w14:paraId="5B049213" w14:textId="683D5CBD" w:rsidR="00CF36E2" w:rsidRDefault="00CF36E2" w:rsidP="00CF36E2">
      <w:pPr>
        <w:pStyle w:val="Titolo2"/>
        <w:rPr>
          <w:ins w:id="860" w:author="Tommaso Peresson" w:date="2018-10-25T15:25:00Z"/>
        </w:rPr>
      </w:pPr>
      <w:ins w:id="861" w:author="Tommaso Peresson" w:date="2018-10-25T15:25:00Z">
        <w:r>
          <w:lastRenderedPageBreak/>
          <w:t>Scenario 2</w:t>
        </w:r>
      </w:ins>
    </w:p>
    <w:p w14:paraId="1A3B229B" w14:textId="5F15D61D" w:rsidR="000E0D4A" w:rsidRDefault="00CF36E2" w:rsidP="00CF36E2">
      <w:pPr>
        <w:rPr>
          <w:ins w:id="862" w:author="Tommaso Peresson" w:date="2018-10-25T15:44:00Z"/>
        </w:rPr>
      </w:pPr>
      <w:ins w:id="863" w:author="Tommaso Peresson" w:date="2018-10-25T15:25:00Z">
        <w:r>
          <w:t xml:space="preserve">Carlos </w:t>
        </w:r>
        <w:r w:rsidR="008E0746">
          <w:t>works fo</w:t>
        </w:r>
      </w:ins>
      <w:ins w:id="864" w:author="Tommaso Peresson" w:date="2018-10-25T15:26:00Z">
        <w:r w:rsidR="008E0746">
          <w:t xml:space="preserve">r a public </w:t>
        </w:r>
      </w:ins>
      <w:ins w:id="865" w:author="Tommaso Peresson" w:date="2018-10-25T15:27:00Z">
        <w:r w:rsidR="00881A2B">
          <w:t>hospital in Milan</w:t>
        </w:r>
        <w:r w:rsidR="00C442CF">
          <w:t xml:space="preserve">, he is an analyst and </w:t>
        </w:r>
      </w:ins>
      <w:ins w:id="866" w:author="Tommaso Peresson" w:date="2018-10-25T15:28:00Z">
        <w:r w:rsidR="00C442CF">
          <w:t xml:space="preserve">having precise health data of the people </w:t>
        </w:r>
        <w:r w:rsidR="001F3F89">
          <w:t xml:space="preserve">living in Milan can help him in his last research </w:t>
        </w:r>
      </w:ins>
      <w:ins w:id="867" w:author="Tommaso Peresson" w:date="2018-10-25T15:29:00Z">
        <w:r w:rsidR="00E47BAD">
          <w:t xml:space="preserve">on air pollution. </w:t>
        </w:r>
        <w:r w:rsidR="00777845">
          <w:t xml:space="preserve">A colleague tells him </w:t>
        </w:r>
      </w:ins>
      <w:ins w:id="868" w:author="Tommaso Peresson" w:date="2018-10-25T15:30:00Z">
        <w:r w:rsidR="00777845">
          <w:t xml:space="preserve">that </w:t>
        </w:r>
        <w:r w:rsidR="00F671B3">
          <w:t xml:space="preserve">the hospital now is a Business Customer of Data4Help and informs him about the possibility of querying the </w:t>
        </w:r>
        <w:r w:rsidR="000E0D4A">
          <w:t>Data4Help database to ga</w:t>
        </w:r>
      </w:ins>
      <w:ins w:id="869" w:author="Tommaso Peresson" w:date="2018-10-25T15:31:00Z">
        <w:r w:rsidR="000E0D4A">
          <w:t xml:space="preserve">ther anonymous health data of the population of a certain area. </w:t>
        </w:r>
        <w:r w:rsidR="00C331E0">
          <w:t>Carlos</w:t>
        </w:r>
        <w:r w:rsidR="000E0D4A">
          <w:t xml:space="preserve"> is </w:t>
        </w:r>
      </w:ins>
      <w:ins w:id="870" w:author="Tommaso Peresson" w:date="2018-10-25T15:36:00Z">
        <w:r w:rsidR="00575A5B">
          <w:t>amazed</w:t>
        </w:r>
      </w:ins>
      <w:ins w:id="871" w:author="Tommaso Peresson" w:date="2018-10-25T15:31:00Z">
        <w:r w:rsidR="000E0D4A">
          <w:t xml:space="preserve"> by this information, the </w:t>
        </w:r>
        <w:r w:rsidR="00C331E0">
          <w:t xml:space="preserve">next </w:t>
        </w:r>
      </w:ins>
      <w:ins w:id="872" w:author="Tommaso Peresson" w:date="2018-10-25T15:32:00Z">
        <w:r w:rsidR="00C331E0">
          <w:t>day</w:t>
        </w:r>
        <w:r w:rsidR="00550754">
          <w:t xml:space="preserve"> his superior will </w:t>
        </w:r>
      </w:ins>
      <w:ins w:id="873" w:author="Tommaso Peresson" w:date="2018-10-25T15:36:00Z">
        <w:r w:rsidR="00D7170C">
          <w:t>give</w:t>
        </w:r>
      </w:ins>
      <w:ins w:id="874" w:author="Tommaso Peresson" w:date="2018-10-25T15:32:00Z">
        <w:r w:rsidR="00550754">
          <w:t xml:space="preserve"> him the </w:t>
        </w:r>
      </w:ins>
      <w:ins w:id="875" w:author="Tommaso Peresson" w:date="2018-10-25T15:33:00Z">
        <w:r w:rsidR="00550754">
          <w:t>credentials to use Data4Help</w:t>
        </w:r>
        <w:r w:rsidR="0065115D">
          <w:t xml:space="preserve"> service. After</w:t>
        </w:r>
      </w:ins>
      <w:ins w:id="876" w:author="Tommaso Peresson" w:date="2018-10-25T15:34:00Z">
        <w:r w:rsidR="007D2A1E">
          <w:t xml:space="preserve"> downloading Data4Help’s desktop client software</w:t>
        </w:r>
      </w:ins>
      <w:ins w:id="877" w:author="Tommaso Peresson" w:date="2018-10-25T15:33:00Z">
        <w:r w:rsidR="0065115D">
          <w:t xml:space="preserve"> </w:t>
        </w:r>
      </w:ins>
      <w:ins w:id="878" w:author="Tommaso Peresson" w:date="2018-10-25T15:34:00Z">
        <w:r w:rsidR="007D2A1E">
          <w:t>he can immediately sta</w:t>
        </w:r>
        <w:r w:rsidR="00C87A3C">
          <w:t>rt</w:t>
        </w:r>
      </w:ins>
      <w:ins w:id="879" w:author="Tommaso Peresson" w:date="2018-10-25T15:35:00Z">
        <w:r w:rsidR="00C87A3C">
          <w:t xml:space="preserve"> filling </w:t>
        </w:r>
        <w:r w:rsidR="00346D70">
          <w:t>the “anonymous query” form.</w:t>
        </w:r>
      </w:ins>
      <w:ins w:id="880" w:author="Tommaso Peresson" w:date="2018-10-25T15:37:00Z">
        <w:r w:rsidR="000718C2">
          <w:t xml:space="preserve"> </w:t>
        </w:r>
      </w:ins>
      <w:ins w:id="881" w:author="Tommaso Peresson" w:date="2018-10-25T15:38:00Z">
        <w:r w:rsidR="000718C2">
          <w:t>In the</w:t>
        </w:r>
        <w:r w:rsidR="00F505F1">
          <w:t xml:space="preserve"> </w:t>
        </w:r>
        <w:r w:rsidR="000718C2">
          <w:t>24</w:t>
        </w:r>
        <w:r w:rsidR="00F505F1">
          <w:t xml:space="preserve"> hours</w:t>
        </w:r>
      </w:ins>
      <w:ins w:id="882" w:author="Tommaso Peresson" w:date="2018-10-25T15:40:00Z">
        <w:r w:rsidR="00206A72">
          <w:t xml:space="preserve"> succeeding </w:t>
        </w:r>
        <w:r w:rsidR="00911FB0">
          <w:t>the submission</w:t>
        </w:r>
      </w:ins>
      <w:ins w:id="883" w:author="Tommaso Peresson" w:date="2018-10-25T15:38:00Z">
        <w:r w:rsidR="00F505F1">
          <w:t xml:space="preserve"> he will receive a notification</w:t>
        </w:r>
        <w:r w:rsidR="00D86CD9">
          <w:t xml:space="preserve"> on his desktop and the asked</w:t>
        </w:r>
      </w:ins>
      <w:ins w:id="884" w:author="Tommaso Peresson" w:date="2018-10-25T15:41:00Z">
        <w:r w:rsidR="00725F48">
          <w:t xml:space="preserve"> data</w:t>
        </w:r>
      </w:ins>
      <w:ins w:id="885" w:author="Tommaso Peresson" w:date="2018-10-25T15:38:00Z">
        <w:r w:rsidR="00D86CD9">
          <w:t xml:space="preserve"> will be ava</w:t>
        </w:r>
      </w:ins>
      <w:ins w:id="886" w:author="Tommaso Peresson" w:date="2018-10-25T15:39:00Z">
        <w:r w:rsidR="00D86CD9">
          <w:t>ilable for consultation.</w:t>
        </w:r>
      </w:ins>
    </w:p>
    <w:p w14:paraId="122C94D4" w14:textId="20B75216" w:rsidR="00A364D8" w:rsidRDefault="00A364D8" w:rsidP="00A364D8">
      <w:pPr>
        <w:pStyle w:val="Titolo2"/>
        <w:rPr>
          <w:ins w:id="887" w:author="Tommaso Peresson" w:date="2018-10-25T15:44:00Z"/>
        </w:rPr>
      </w:pPr>
      <w:ins w:id="888" w:author="Tommaso Peresson" w:date="2018-10-25T15:44:00Z">
        <w:r>
          <w:t>Scenario 3</w:t>
        </w:r>
      </w:ins>
    </w:p>
    <w:p w14:paraId="33D4EBF0" w14:textId="36840301" w:rsidR="00A364D8" w:rsidRDefault="000E1D34">
      <w:pPr>
        <w:rPr>
          <w:ins w:id="889" w:author="Giacomo Ziffer" w:date="2018-11-02T10:46:00Z"/>
        </w:rPr>
      </w:pPr>
      <w:ins w:id="890" w:author="Tommaso Peresson" w:date="2018-10-25T15:46:00Z">
        <w:r>
          <w:t>Emilio</w:t>
        </w:r>
      </w:ins>
      <w:ins w:id="891" w:author="Tommaso Peresson" w:date="2018-10-25T15:44:00Z">
        <w:r w:rsidR="001E1C9E">
          <w:t xml:space="preserve"> has a very old mother. </w:t>
        </w:r>
      </w:ins>
      <w:ins w:id="892" w:author="Tommaso Peresson" w:date="2018-10-25T15:46:00Z">
        <w:r w:rsidR="0099426B">
          <w:t>H</w:t>
        </w:r>
      </w:ins>
      <w:ins w:id="893" w:author="Tommaso Peresson" w:date="2018-10-25T15:44:00Z">
        <w:r w:rsidR="001E1C9E">
          <w:t>e</w:t>
        </w:r>
      </w:ins>
      <w:ins w:id="894" w:author="Tommaso Peresson" w:date="2018-10-25T15:45:00Z">
        <w:r w:rsidR="001E1C9E">
          <w:t xml:space="preserve"> always</w:t>
        </w:r>
      </w:ins>
      <w:ins w:id="895" w:author="Tommaso Peresson" w:date="2018-10-25T15:44:00Z">
        <w:r w:rsidR="001E1C9E">
          <w:t xml:space="preserve"> worr</w:t>
        </w:r>
      </w:ins>
      <w:ins w:id="896" w:author="Tommaso Peresson" w:date="2018-10-25T15:45:00Z">
        <w:r w:rsidR="001E1C9E">
          <w:t xml:space="preserve">ies </w:t>
        </w:r>
        <w:r w:rsidR="004178BA">
          <w:t>thinking that something may happen to her</w:t>
        </w:r>
        <w:r w:rsidR="0099426B">
          <w:t xml:space="preserve"> when </w:t>
        </w:r>
      </w:ins>
      <w:ins w:id="897" w:author="Tommaso Peresson" w:date="2018-10-25T15:46:00Z">
        <w:r w:rsidR="0099426B">
          <w:t>she’s alone</w:t>
        </w:r>
        <w:r>
          <w:t>. After an internet resear</w:t>
        </w:r>
      </w:ins>
      <w:ins w:id="898" w:author="Tommaso Peresson" w:date="2018-10-25T15:47:00Z">
        <w:r>
          <w:t xml:space="preserve">ch he </w:t>
        </w:r>
        <w:r w:rsidR="00C92AF4">
          <w:t xml:space="preserve">comes to know that Data4Help has recently opened to the public a service called </w:t>
        </w:r>
        <w:proofErr w:type="spellStart"/>
        <w:r w:rsidR="00C92AF4">
          <w:t>AutomatedSOS</w:t>
        </w:r>
        <w:proofErr w:type="spellEnd"/>
        <w:r w:rsidR="00D27736">
          <w:t xml:space="preserve"> that </w:t>
        </w:r>
      </w:ins>
      <w:ins w:id="899" w:author="Tommaso Peresson" w:date="2018-10-25T15:48:00Z">
        <w:r w:rsidR="00D27736">
          <w:t xml:space="preserve">provides immediate rescue </w:t>
        </w:r>
        <w:r w:rsidR="00D8316A">
          <w:t>in case of</w:t>
        </w:r>
      </w:ins>
      <w:ins w:id="900" w:author="Tommaso Peresson" w:date="2018-10-25T15:49:00Z">
        <w:r w:rsidR="00F14682">
          <w:t xml:space="preserve"> swoon or hearth attack. </w:t>
        </w:r>
      </w:ins>
      <w:ins w:id="901" w:author="Tommaso Peresson" w:date="2018-10-25T15:50:00Z">
        <w:r w:rsidR="00F14682">
          <w:t>He immediately thinks that this seems tailored to his needs. After talk</w:t>
        </w:r>
        <w:r w:rsidR="0070088E">
          <w:t xml:space="preserve">ing with her </w:t>
        </w:r>
      </w:ins>
      <w:ins w:id="902" w:author="Tommaso Peresson" w:date="2018-10-25T15:53:00Z">
        <w:r w:rsidR="009E38C5">
          <w:t>mother,</w:t>
        </w:r>
      </w:ins>
      <w:ins w:id="903" w:author="Tommaso Peresson" w:date="2018-10-25T15:51:00Z">
        <w:r w:rsidR="007F1966">
          <w:t xml:space="preserve"> </w:t>
        </w:r>
      </w:ins>
      <w:ins w:id="904" w:author="Tommaso Peresson" w:date="2018-10-25T15:52:00Z">
        <w:r w:rsidR="00EA1F26">
          <w:t>Emilio</w:t>
        </w:r>
      </w:ins>
      <w:ins w:id="905" w:author="Tommaso Peresson" w:date="2018-10-25T15:51:00Z">
        <w:r w:rsidR="007F1966">
          <w:t xml:space="preserve"> downloads the Data4Help app on her Android smartphone and </w:t>
        </w:r>
        <w:r w:rsidR="005B41AA">
          <w:t xml:space="preserve">buys her a </w:t>
        </w:r>
      </w:ins>
      <w:ins w:id="906" w:author="Tommaso Peresson" w:date="2018-10-25T15:52:00Z">
        <w:r w:rsidR="005B41AA">
          <w:t xml:space="preserve">smart watch capable of monitoring blood pressure and hearth rate. </w:t>
        </w:r>
      </w:ins>
      <w:ins w:id="907" w:author="Tommaso Peresson" w:date="2018-10-25T15:56:00Z">
        <w:r w:rsidR="007E290B">
          <w:t xml:space="preserve">He registers his mother to Data4Help </w:t>
        </w:r>
        <w:r w:rsidR="000C4EC3">
          <w:t>on the app as a Private Customer and then pur</w:t>
        </w:r>
        <w:r w:rsidR="00D83C1C">
          <w:t xml:space="preserve">chase </w:t>
        </w:r>
      </w:ins>
      <w:ins w:id="908" w:author="Tommaso Peresson" w:date="2018-10-25T15:57:00Z">
        <w:r w:rsidR="00D83C1C">
          <w:t xml:space="preserve">a subscription </w:t>
        </w:r>
      </w:ins>
      <w:ins w:id="909" w:author="Tommaso Peresson" w:date="2018-11-05T11:48:00Z">
        <w:r w:rsidR="0037291C">
          <w:t>to</w:t>
        </w:r>
      </w:ins>
      <w:ins w:id="910" w:author="Tommaso Peresson" w:date="2018-10-25T15:57:00Z">
        <w:r w:rsidR="00D83C1C">
          <w:t xml:space="preserve"> </w:t>
        </w:r>
        <w:proofErr w:type="spellStart"/>
        <w:r w:rsidR="00D83C1C">
          <w:t>AutomatedSOS</w:t>
        </w:r>
        <w:proofErr w:type="spellEnd"/>
        <w:r w:rsidR="0033093B">
          <w:t xml:space="preserve">. From now on </w:t>
        </w:r>
      </w:ins>
      <w:ins w:id="911" w:author="Tommaso Peresson" w:date="2018-10-25T15:58:00Z">
        <w:r w:rsidR="00517C6E">
          <w:t xml:space="preserve">he will sleep peacefully not worrying about </w:t>
        </w:r>
        <w:r w:rsidR="004A58F8">
          <w:t>his mother health condition.</w:t>
        </w:r>
      </w:ins>
    </w:p>
    <w:p w14:paraId="0910A3CC" w14:textId="66C809CB" w:rsidR="00F97D74" w:rsidRDefault="00F97D74">
      <w:pPr>
        <w:rPr>
          <w:ins w:id="912" w:author="Giacomo Ziffer" w:date="2018-11-02T10:46:00Z"/>
        </w:rPr>
      </w:pPr>
    </w:p>
    <w:p w14:paraId="232CAFC0" w14:textId="4B42B866" w:rsidR="00F97D74" w:rsidRDefault="00F97D74">
      <w:pPr>
        <w:pStyle w:val="Titolo2"/>
        <w:numPr>
          <w:ilvl w:val="1"/>
          <w:numId w:val="22"/>
        </w:numPr>
        <w:rPr>
          <w:ins w:id="913" w:author="Giacomo Ziffer" w:date="2018-11-02T10:46:00Z"/>
        </w:rPr>
        <w:pPrChange w:id="914" w:author="Giacomo Ziffer" w:date="2018-11-02T10:46:00Z">
          <w:pPr/>
        </w:pPrChange>
      </w:pPr>
      <w:ins w:id="915" w:author="Giacomo Ziffer" w:date="2018-11-02T10:46:00Z">
        <w:r>
          <w:t>Sc</w:t>
        </w:r>
        <w:r w:rsidR="00902F7B">
          <w:t>enario 4</w:t>
        </w:r>
      </w:ins>
    </w:p>
    <w:p w14:paraId="597A7E0E" w14:textId="7113AA3C" w:rsidR="00902F7B" w:rsidRDefault="00902F7B">
      <w:pPr>
        <w:rPr>
          <w:ins w:id="916" w:author="Giacomo Ziffer" w:date="2018-11-02T10:56:00Z"/>
        </w:rPr>
      </w:pPr>
      <w:ins w:id="917" w:author="Giacomo Ziffer" w:date="2018-11-02T10:46:00Z">
        <w:r w:rsidRPr="00902F7B">
          <w:t xml:space="preserve">Anna is a doctor who is studying the health of children living in a specific area of Milan. </w:t>
        </w:r>
      </w:ins>
      <w:ins w:id="918" w:author="Giacomo Ziffer" w:date="2018-11-02T10:47:00Z">
        <w:r>
          <w:t>She</w:t>
        </w:r>
      </w:ins>
      <w:ins w:id="919" w:author="Giacomo Ziffer" w:date="2018-11-02T10:46:00Z">
        <w:r w:rsidRPr="00902F7B">
          <w:t xml:space="preserve"> need</w:t>
        </w:r>
      </w:ins>
      <w:ins w:id="920" w:author="Giacomo Ziffer" w:date="2018-11-02T10:47:00Z">
        <w:r>
          <w:t>s</w:t>
        </w:r>
      </w:ins>
      <w:ins w:id="921" w:author="Giacomo Ziffer" w:date="2018-11-02T10:46:00Z">
        <w:r w:rsidRPr="00902F7B">
          <w:t xml:space="preserve"> continuously updated data, so </w:t>
        </w:r>
      </w:ins>
      <w:ins w:id="922" w:author="Giacomo Ziffer" w:date="2018-11-02T10:47:00Z">
        <w:r>
          <w:t>she</w:t>
        </w:r>
      </w:ins>
      <w:ins w:id="923" w:author="Giacomo Ziffer" w:date="2018-11-02T10:46:00Z">
        <w:r w:rsidRPr="00902F7B">
          <w:t xml:space="preserve"> </w:t>
        </w:r>
      </w:ins>
      <w:ins w:id="924" w:author="Giacomo Ziffer" w:date="2018-11-02T10:47:00Z">
        <w:r>
          <w:t>registers</w:t>
        </w:r>
      </w:ins>
      <w:ins w:id="925" w:author="Giacomo Ziffer" w:date="2018-11-02T10:46:00Z">
        <w:r w:rsidRPr="00902F7B">
          <w:t xml:space="preserve"> to </w:t>
        </w:r>
        <w:proofErr w:type="spellStart"/>
        <w:r w:rsidRPr="00902F7B">
          <w:t>TrackMe's</w:t>
        </w:r>
        <w:proofErr w:type="spellEnd"/>
        <w:r w:rsidRPr="00902F7B">
          <w:t xml:space="preserve"> Data4Help service and subscribe</w:t>
        </w:r>
      </w:ins>
      <w:ins w:id="926" w:author="Giacomo Ziffer" w:date="2018-11-02T10:47:00Z">
        <w:r w:rsidR="009F6084">
          <w:t>s</w:t>
        </w:r>
      </w:ins>
      <w:ins w:id="927" w:author="Giacomo Ziffer" w:date="2018-11-02T10:46:00Z">
        <w:r w:rsidRPr="00902F7B">
          <w:t xml:space="preserve"> to the information </w:t>
        </w:r>
      </w:ins>
      <w:ins w:id="928" w:author="Giacomo Ziffer" w:date="2018-11-02T10:47:00Z">
        <w:r w:rsidR="009F6084">
          <w:t>she</w:t>
        </w:r>
      </w:ins>
      <w:ins w:id="929" w:author="Giacomo Ziffer" w:date="2018-11-02T10:46:00Z">
        <w:r w:rsidRPr="00902F7B">
          <w:t xml:space="preserve"> need</w:t>
        </w:r>
      </w:ins>
      <w:ins w:id="930" w:author="Giacomo Ziffer" w:date="2018-11-02T10:47:00Z">
        <w:r w:rsidR="009F6084">
          <w:t>s</w:t>
        </w:r>
      </w:ins>
      <w:ins w:id="931" w:author="Giacomo Ziffer" w:date="2018-11-02T10:46:00Z">
        <w:r w:rsidRPr="00902F7B">
          <w:t xml:space="preserve"> for </w:t>
        </w:r>
      </w:ins>
      <w:ins w:id="932" w:author="Giacomo Ziffer" w:date="2018-11-02T10:47:00Z">
        <w:r w:rsidR="009F6084">
          <w:t>her</w:t>
        </w:r>
      </w:ins>
      <w:ins w:id="933" w:author="Giacomo Ziffer" w:date="2018-11-02T10:46:00Z">
        <w:r w:rsidRPr="00902F7B">
          <w:t xml:space="preserve"> analysis. Since the search is very specific, after a while, </w:t>
        </w:r>
      </w:ins>
      <w:ins w:id="934" w:author="Giacomo Ziffer" w:date="2018-11-02T10:47:00Z">
        <w:r w:rsidR="009F6084">
          <w:t>she</w:t>
        </w:r>
      </w:ins>
      <w:ins w:id="935" w:author="Giacomo Ziffer" w:date="2018-11-02T10:46:00Z">
        <w:r w:rsidRPr="00902F7B">
          <w:t xml:space="preserve"> get</w:t>
        </w:r>
      </w:ins>
      <w:ins w:id="936" w:author="Giacomo Ziffer" w:date="2018-11-02T10:47:00Z">
        <w:r w:rsidR="009F6084">
          <w:t>s</w:t>
        </w:r>
      </w:ins>
      <w:ins w:id="937" w:author="Giacomo Ziffer" w:date="2018-11-02T10:46:00Z">
        <w:r w:rsidRPr="00902F7B">
          <w:t xml:space="preserve"> a notification from TrackMe that warns </w:t>
        </w:r>
      </w:ins>
      <w:ins w:id="938" w:author="Giacomo Ziffer" w:date="2018-11-02T10:47:00Z">
        <w:r w:rsidR="009F6084">
          <w:t>her</w:t>
        </w:r>
      </w:ins>
      <w:ins w:id="939" w:author="Giacomo Ziffer" w:date="2018-11-02T10:46:00Z">
        <w:r w:rsidRPr="00902F7B">
          <w:t xml:space="preserve"> that </w:t>
        </w:r>
      </w:ins>
      <w:ins w:id="940" w:author="Giacomo Ziffer" w:date="2018-11-02T10:48:00Z">
        <w:r w:rsidR="00D630F8">
          <w:t>her</w:t>
        </w:r>
      </w:ins>
      <w:ins w:id="941" w:author="Giacomo Ziffer" w:date="2018-11-02T10:46:00Z">
        <w:r w:rsidRPr="00902F7B">
          <w:t xml:space="preserve"> request no longer respects the parameters. To overcome this problem, Anna is forced to expand the search area, in order to have enough people and to allow TrackMe to guarantee security policies on the anonymity of data.</w:t>
        </w:r>
      </w:ins>
    </w:p>
    <w:p w14:paraId="1A76BA15" w14:textId="0BE81CAD" w:rsidR="00BB10FD" w:rsidRDefault="00BB10FD">
      <w:pPr>
        <w:rPr>
          <w:ins w:id="942" w:author="Giacomo Ziffer" w:date="2018-11-02T10:56:00Z"/>
        </w:rPr>
      </w:pPr>
    </w:p>
    <w:p w14:paraId="62A0C3C8" w14:textId="3F50E89A" w:rsidR="00BB10FD" w:rsidRDefault="002D75EF">
      <w:pPr>
        <w:pStyle w:val="Titolo2"/>
        <w:numPr>
          <w:ilvl w:val="1"/>
          <w:numId w:val="22"/>
        </w:numPr>
        <w:rPr>
          <w:ins w:id="943" w:author="Giacomo Ziffer" w:date="2018-11-02T10:56:00Z"/>
        </w:rPr>
        <w:pPrChange w:id="944" w:author="Giacomo Ziffer" w:date="2018-11-02T10:56:00Z">
          <w:pPr/>
        </w:pPrChange>
      </w:pPr>
      <w:ins w:id="945" w:author="Giacomo Ziffer" w:date="2018-11-02T10:56:00Z">
        <w:r>
          <w:t>Scenario 5</w:t>
        </w:r>
      </w:ins>
    </w:p>
    <w:p w14:paraId="6B82C60F" w14:textId="4A356302" w:rsidR="00E97B14" w:rsidRDefault="002D75EF" w:rsidP="002D75EF">
      <w:pPr>
        <w:rPr>
          <w:ins w:id="946" w:author="Giacomo Ziffer" w:date="2018-11-02T11:01:00Z"/>
        </w:rPr>
      </w:pPr>
      <w:ins w:id="947" w:author="Giacomo Ziffer" w:date="2018-11-02T10:56:00Z">
        <w:r>
          <w:t xml:space="preserve">Giovanni is a very old man and has been registered by his sons in </w:t>
        </w:r>
        <w:proofErr w:type="spellStart"/>
        <w:r>
          <w:t>TrackMe's</w:t>
        </w:r>
        <w:proofErr w:type="spellEnd"/>
        <w:r>
          <w:t xml:space="preserve"> </w:t>
        </w:r>
        <w:proofErr w:type="spellStart"/>
        <w:r>
          <w:t>AutomatedSOS</w:t>
        </w:r>
        <w:proofErr w:type="spellEnd"/>
        <w:r>
          <w:t xml:space="preserve"> service, so that his health can always be monitored and in case of an emergency </w:t>
        </w:r>
      </w:ins>
      <w:ins w:id="948" w:author="Giacomo Ziffer" w:date="2018-11-02T10:59:00Z">
        <w:r w:rsidR="00B50E90">
          <w:t>he</w:t>
        </w:r>
      </w:ins>
      <w:ins w:id="949" w:author="Giacomo Ziffer" w:date="2018-11-02T10:56:00Z">
        <w:r>
          <w:t xml:space="preserve"> can be helped in the shortest possible time, without the need for a</w:t>
        </w:r>
      </w:ins>
      <w:ins w:id="950" w:author="Giacomo Ziffer" w:date="2018-11-02T11:00:00Z">
        <w:r w:rsidR="003E5504">
          <w:t xml:space="preserve">n </w:t>
        </w:r>
      </w:ins>
      <w:ins w:id="951" w:author="Giacomo Ziffer" w:date="2018-11-02T10:56:00Z">
        <w:r>
          <w:t xml:space="preserve">always present </w:t>
        </w:r>
      </w:ins>
      <w:ins w:id="952" w:author="Giacomo Ziffer" w:date="2018-11-02T11:00:00Z">
        <w:r w:rsidR="003E5504">
          <w:t xml:space="preserve">person </w:t>
        </w:r>
      </w:ins>
      <w:ins w:id="953" w:author="Giacomo Ziffer" w:date="2018-11-02T10:56:00Z">
        <w:r>
          <w:t xml:space="preserve">with him. One day he is home alone and is struck by a sudden illness that causes him to plunge into very serious health </w:t>
        </w:r>
        <w:del w:id="954" w:author="Tommaso Peresson" w:date="2018-11-05T11:50:00Z">
          <w:r w:rsidDel="003E15D9">
            <w:delText>situations</w:delText>
          </w:r>
        </w:del>
      </w:ins>
      <w:ins w:id="955" w:author="Tommaso Peresson" w:date="2018-11-05T11:50:00Z">
        <w:r w:rsidR="003E15D9">
          <w:t>condition</w:t>
        </w:r>
      </w:ins>
      <w:ins w:id="956" w:author="Giacomo Ziffer" w:date="2018-11-02T10:56:00Z">
        <w:r>
          <w:t xml:space="preserve">. Immediately his </w:t>
        </w:r>
        <w:del w:id="957" w:author="Tommaso Peresson" w:date="2018-11-05T11:50:00Z">
          <w:r w:rsidDel="00CD3F1B">
            <w:delText>conditions</w:delText>
          </w:r>
        </w:del>
      </w:ins>
      <w:ins w:id="958" w:author="Tommaso Peresson" w:date="2018-11-05T11:51:00Z">
        <w:r w:rsidR="00CD3F1B">
          <w:t>heath parameters</w:t>
        </w:r>
      </w:ins>
      <w:ins w:id="959" w:author="Giacomo Ziffer" w:date="2018-11-02T10:56:00Z">
        <w:r>
          <w:t xml:space="preserve"> are analyzed by AutomatedSOS that, within 5 seconds, contact the emergency service to have an ambulance </w:t>
        </w:r>
        <w:del w:id="960" w:author="Tommaso Peresson" w:date="2018-11-05T11:51:00Z">
          <w:r w:rsidDel="001D6B4A">
            <w:delText xml:space="preserve">on the place </w:delText>
          </w:r>
        </w:del>
        <w:r>
          <w:t xml:space="preserve">where </w:t>
        </w:r>
        <w:del w:id="961" w:author="Tommaso Peresson" w:date="2018-11-05T11:51:00Z">
          <w:r w:rsidDel="001D6B4A">
            <w:delText>John</w:delText>
          </w:r>
        </w:del>
      </w:ins>
      <w:ins w:id="962" w:author="Tommaso Peresson" w:date="2018-11-05T11:51:00Z">
        <w:r w:rsidR="001D6B4A">
          <w:t>Giovanni</w:t>
        </w:r>
      </w:ins>
      <w:ins w:id="963" w:author="Giacomo Ziffer" w:date="2018-11-02T10:56:00Z">
        <w:r>
          <w:t xml:space="preserve"> is.</w:t>
        </w:r>
      </w:ins>
      <w:ins w:id="964" w:author="Giacomo Ziffer" w:date="2018-11-02T11:01:00Z">
        <w:r w:rsidR="00E97B14">
          <w:t xml:space="preserve"> </w:t>
        </w:r>
      </w:ins>
    </w:p>
    <w:p w14:paraId="782BB1CC" w14:textId="22ED8AB0" w:rsidR="00BE2C29" w:rsidRPr="00BE2C29" w:rsidRDefault="002D75EF" w:rsidP="00BE2C29">
      <w:pPr>
        <w:rPr>
          <w:ins w:id="965" w:author="Giacomo Ziffer" w:date="2018-11-05T12:16:00Z"/>
        </w:rPr>
      </w:pPr>
      <w:ins w:id="966" w:author="Giacomo Ziffer" w:date="2018-11-02T10:56:00Z">
        <w:r>
          <w:t xml:space="preserve">Without </w:t>
        </w:r>
        <w:proofErr w:type="spellStart"/>
        <w:r>
          <w:t>AutomatedSOS</w:t>
        </w:r>
        <w:proofErr w:type="spellEnd"/>
        <w:r>
          <w:t xml:space="preserve"> Giovanni would not have had the necessary help in time.</w:t>
        </w:r>
      </w:ins>
    </w:p>
    <w:p w14:paraId="7DDDDB0F" w14:textId="77777777" w:rsidR="00446F12" w:rsidRDefault="00446F12" w:rsidP="002D75EF">
      <w:pPr>
        <w:rPr>
          <w:ins w:id="967" w:author="Giacomo Ziffer" w:date="2018-11-05T12:16:00Z"/>
        </w:rPr>
      </w:pPr>
    </w:p>
    <w:p w14:paraId="3682077D" w14:textId="7EDDDBB7" w:rsidR="001C48A1" w:rsidRPr="001C48A1" w:rsidRDefault="0051558C">
      <w:pPr>
        <w:pStyle w:val="Titolo2"/>
        <w:rPr>
          <w:ins w:id="968" w:author="Giacomo Ziffer" w:date="2018-11-02T11:01:00Z"/>
        </w:rPr>
        <w:pPrChange w:id="969" w:author="Giacomo Ziffer" w:date="2018-11-05T12:17:00Z">
          <w:pPr/>
        </w:pPrChange>
      </w:pPr>
      <w:ins w:id="970" w:author="Giacomo Ziffer" w:date="2018-11-05T12:16:00Z">
        <w:r>
          <w:t>Scenario 6</w:t>
        </w:r>
      </w:ins>
    </w:p>
    <w:p w14:paraId="58598F5E" w14:textId="2F77114B" w:rsidR="0051558C" w:rsidRDefault="00B85926" w:rsidP="002D75EF">
      <w:pPr>
        <w:rPr>
          <w:ins w:id="971" w:author="Giacomo Ziffer" w:date="2018-11-02T11:01:00Z"/>
        </w:rPr>
      </w:pPr>
      <w:ins w:id="972" w:author="Giacomo Ziffer" w:date="2018-11-05T12:24:00Z">
        <w:r>
          <w:t xml:space="preserve">Tommaso, a </w:t>
        </w:r>
        <w:proofErr w:type="spellStart"/>
        <w:r>
          <w:t>TrackMe's</w:t>
        </w:r>
        <w:proofErr w:type="spellEnd"/>
        <w:r>
          <w:t xml:space="preserve"> system manager, must verify the information of a Business Customer who wants to subscribe to the Data4Help service.</w:t>
        </w:r>
        <w:r w:rsidR="0066319E">
          <w:t xml:space="preserve"> </w:t>
        </w:r>
        <w:r>
          <w:t>Tommaso logs in on the platform providing his credentials and displays all the information of the Business Customer.</w:t>
        </w:r>
      </w:ins>
      <w:ins w:id="973" w:author="Giacomo Ziffer" w:date="2018-11-05T12:25:00Z">
        <w:r w:rsidR="0066319E">
          <w:t xml:space="preserve"> </w:t>
        </w:r>
      </w:ins>
      <w:ins w:id="974" w:author="Giacomo Ziffer" w:date="2018-11-05T12:30:00Z">
        <w:r w:rsidR="00314632">
          <w:t xml:space="preserve">After </w:t>
        </w:r>
        <w:r w:rsidR="00314632" w:rsidRPr="00314632">
          <w:t>a careful analysis of the information, he proceeds to forward the payment to the external service that deals with the transactions. Once the payment is accepted, Tommaso can complete the registration process and confirm the new Business Customer</w:t>
        </w:r>
        <w:r w:rsidR="00FA5139">
          <w:t>.</w:t>
        </w:r>
      </w:ins>
    </w:p>
    <w:p w14:paraId="0DEE3F75" w14:textId="77777777" w:rsidR="00E97B14" w:rsidRDefault="00E97B14" w:rsidP="002D75EF">
      <w:pPr>
        <w:rPr>
          <w:ins w:id="975" w:author="Tommaso Peresson" w:date="2018-10-29T14:19:00Z"/>
        </w:rPr>
      </w:pPr>
    </w:p>
    <w:p w14:paraId="5BC71CE1" w14:textId="1CF32D6E" w:rsidR="00BB24B8" w:rsidRDefault="00BB24B8">
      <w:pPr>
        <w:pStyle w:val="Titolo3"/>
        <w:numPr>
          <w:ilvl w:val="0"/>
          <w:numId w:val="0"/>
        </w:numPr>
        <w:rPr>
          <w:ins w:id="976" w:author="Tommaso Peresson" w:date="2018-10-30T18:16:00Z"/>
        </w:rPr>
      </w:pPr>
    </w:p>
    <w:p w14:paraId="3822A49C" w14:textId="2411D1BC" w:rsidR="0084355E" w:rsidRDefault="0084355E" w:rsidP="0084355E">
      <w:pPr>
        <w:rPr>
          <w:ins w:id="977" w:author="Tommaso Peresson" w:date="2018-10-30T18:16:00Z"/>
        </w:rPr>
      </w:pPr>
    </w:p>
    <w:p w14:paraId="5AA7E3B3" w14:textId="75D73206" w:rsidR="0084355E" w:rsidRDefault="0084355E" w:rsidP="0084355E">
      <w:pPr>
        <w:rPr>
          <w:ins w:id="978" w:author="Tommaso Peresson" w:date="2018-10-30T18:16:00Z"/>
        </w:rPr>
      </w:pPr>
    </w:p>
    <w:p w14:paraId="5BA714E0" w14:textId="33D8C997" w:rsidR="0084355E" w:rsidRDefault="0084355E" w:rsidP="0084355E">
      <w:pPr>
        <w:rPr>
          <w:ins w:id="979" w:author="Tommaso Peresson" w:date="2018-10-30T18:16:00Z"/>
        </w:rPr>
      </w:pPr>
    </w:p>
    <w:p w14:paraId="1EBA7522" w14:textId="722C5391" w:rsidR="0084355E" w:rsidRDefault="0084355E" w:rsidP="0084355E">
      <w:pPr>
        <w:rPr>
          <w:ins w:id="980" w:author="Tommaso Peresson" w:date="2018-10-30T18:16:00Z"/>
        </w:rPr>
      </w:pPr>
    </w:p>
    <w:p w14:paraId="298EE70D" w14:textId="6A429D7C" w:rsidR="0084355E" w:rsidRDefault="0084355E" w:rsidP="0084355E">
      <w:pPr>
        <w:rPr>
          <w:ins w:id="981" w:author="Tommaso Peresson" w:date="2018-10-30T18:16:00Z"/>
        </w:rPr>
      </w:pPr>
    </w:p>
    <w:p w14:paraId="18A08DFE" w14:textId="62740AFC" w:rsidR="0084355E" w:rsidRDefault="0084355E" w:rsidP="0084355E">
      <w:pPr>
        <w:rPr>
          <w:ins w:id="982" w:author="Tommaso Peresson" w:date="2018-10-30T18:16:00Z"/>
        </w:rPr>
      </w:pPr>
    </w:p>
    <w:p w14:paraId="18D64ADA" w14:textId="700256D9" w:rsidR="0084355E" w:rsidRDefault="0084355E" w:rsidP="0084355E">
      <w:pPr>
        <w:rPr>
          <w:ins w:id="983" w:author="Tommaso Peresson" w:date="2018-10-30T18:16:00Z"/>
        </w:rPr>
      </w:pPr>
    </w:p>
    <w:p w14:paraId="24CAB1E1" w14:textId="0F16BFB6" w:rsidR="0084355E" w:rsidRDefault="0084355E" w:rsidP="0084355E">
      <w:pPr>
        <w:rPr>
          <w:ins w:id="984" w:author="Tommaso Peresson" w:date="2018-10-30T18:16:00Z"/>
        </w:rPr>
      </w:pPr>
    </w:p>
    <w:p w14:paraId="76C55AB7" w14:textId="0C362821" w:rsidR="0084355E" w:rsidRDefault="0084355E" w:rsidP="0084355E">
      <w:pPr>
        <w:rPr>
          <w:ins w:id="985" w:author="Tommaso Peresson" w:date="2018-10-30T18:16:00Z"/>
        </w:rPr>
      </w:pPr>
    </w:p>
    <w:p w14:paraId="14AE2107" w14:textId="7735D55E" w:rsidR="0084355E" w:rsidRDefault="0084355E" w:rsidP="0084355E">
      <w:pPr>
        <w:rPr>
          <w:ins w:id="986" w:author="Tommaso Peresson" w:date="2018-10-30T18:16:00Z"/>
        </w:rPr>
      </w:pPr>
    </w:p>
    <w:p w14:paraId="67477075" w14:textId="3AB21557" w:rsidR="0084355E" w:rsidRDefault="0084355E" w:rsidP="0084355E">
      <w:pPr>
        <w:rPr>
          <w:ins w:id="987" w:author="Tommaso Peresson" w:date="2018-10-30T18:16:00Z"/>
        </w:rPr>
      </w:pPr>
    </w:p>
    <w:p w14:paraId="197A04BC" w14:textId="24A585A6" w:rsidR="0084355E" w:rsidRDefault="0084355E" w:rsidP="0084355E">
      <w:pPr>
        <w:rPr>
          <w:ins w:id="988" w:author="Tommaso Peresson" w:date="2018-10-30T18:16:00Z"/>
        </w:rPr>
      </w:pPr>
    </w:p>
    <w:p w14:paraId="7D04F230" w14:textId="77777777" w:rsidR="0084355E" w:rsidRDefault="0084355E" w:rsidP="0084355E">
      <w:pPr>
        <w:rPr>
          <w:ins w:id="989" w:author="Tommaso Peresson" w:date="2018-10-30T18:16:00Z"/>
        </w:rPr>
      </w:pPr>
    </w:p>
    <w:p w14:paraId="0C8097DA" w14:textId="5C459C01" w:rsidR="00A25E7E" w:rsidRDefault="00A25E7E" w:rsidP="00A25E7E">
      <w:pPr>
        <w:pStyle w:val="Titolo1"/>
        <w:rPr>
          <w:ins w:id="990" w:author="Tommaso Peresson" w:date="2018-10-30T17:29:00Z"/>
        </w:rPr>
      </w:pPr>
      <w:proofErr w:type="spellStart"/>
      <w:ins w:id="991" w:author="Tommaso Peresson" w:date="2018-10-29T13:56:00Z">
        <w:r>
          <w:t>Uml</w:t>
        </w:r>
        <w:proofErr w:type="spellEnd"/>
        <w:r w:rsidR="006F70F9">
          <w:t xml:space="preserve"> modelling</w:t>
        </w:r>
      </w:ins>
    </w:p>
    <w:p w14:paraId="757EC0F4" w14:textId="0552094F" w:rsidR="00A07A90" w:rsidRDefault="00A07A90" w:rsidP="00A07A90">
      <w:pPr>
        <w:pStyle w:val="Titolo2"/>
        <w:rPr>
          <w:ins w:id="992" w:author="Tommaso Peresson" w:date="2018-10-30T17:29:00Z"/>
        </w:rPr>
      </w:pPr>
      <w:ins w:id="993" w:author="Tommaso Peresson" w:date="2018-10-30T17:29:00Z">
        <w:r>
          <w:t>Use case descriptions</w:t>
        </w:r>
      </w:ins>
    </w:p>
    <w:p w14:paraId="373BDF83" w14:textId="2787AD69" w:rsidR="00A07A90" w:rsidRDefault="000A0DA0" w:rsidP="00A07A90">
      <w:pPr>
        <w:pStyle w:val="Titolo3"/>
        <w:rPr>
          <w:ins w:id="994" w:author="Tommaso Peresson" w:date="2018-10-30T17:30:00Z"/>
        </w:rPr>
      </w:pPr>
      <w:ins w:id="995" w:author="Tommaso Peresson" w:date="2018-10-30T17:29:00Z">
        <w:r>
          <w:t>V</w:t>
        </w:r>
      </w:ins>
      <w:ins w:id="996" w:author="Tommaso Peresson" w:date="2018-10-30T17:30:00Z">
        <w:r>
          <w:t>isitor registration</w:t>
        </w:r>
      </w:ins>
      <w:ins w:id="997" w:author="Tommaso Peresson" w:date="2018-10-30T17:45:00Z">
        <w:r w:rsidR="00E1265D">
          <w:t xml:space="preserve"> as a Private Customer</w:t>
        </w:r>
      </w:ins>
    </w:p>
    <w:tbl>
      <w:tblPr>
        <w:tblStyle w:val="Grigliatabella"/>
        <w:tblW w:w="0" w:type="auto"/>
        <w:tblLook w:val="04A0" w:firstRow="1" w:lastRow="0" w:firstColumn="1" w:lastColumn="0" w:noHBand="0" w:noVBand="1"/>
      </w:tblPr>
      <w:tblGrid>
        <w:gridCol w:w="4946"/>
        <w:gridCol w:w="4946"/>
      </w:tblGrid>
      <w:tr w:rsidR="008805BC" w14:paraId="258FCF4E" w14:textId="77777777" w:rsidTr="008805BC">
        <w:trPr>
          <w:ins w:id="998" w:author="Tommaso Peresson" w:date="2018-10-30T17:31:00Z"/>
        </w:trPr>
        <w:tc>
          <w:tcPr>
            <w:tcW w:w="4946" w:type="dxa"/>
          </w:tcPr>
          <w:p w14:paraId="6AC21BF6" w14:textId="1650FD10" w:rsidR="008805BC" w:rsidRPr="00192927" w:rsidRDefault="00A075F5" w:rsidP="000A0DA0">
            <w:pPr>
              <w:rPr>
                <w:ins w:id="999" w:author="Tommaso Peresson" w:date="2018-10-30T17:31:00Z"/>
                <w:rStyle w:val="Enfasidelicata"/>
                <w:rPrChange w:id="1000" w:author="Tommaso Peresson" w:date="2018-10-30T17:33:00Z">
                  <w:rPr>
                    <w:ins w:id="1001" w:author="Tommaso Peresson" w:date="2018-10-30T17:31:00Z"/>
                  </w:rPr>
                </w:rPrChange>
              </w:rPr>
            </w:pPr>
            <w:ins w:id="1002" w:author="Tommaso Peresson" w:date="2018-10-30T17:31:00Z">
              <w:r w:rsidRPr="00192927">
                <w:rPr>
                  <w:rStyle w:val="Enfasidelicata"/>
                  <w:rPrChange w:id="1003" w:author="Tommaso Peresson" w:date="2018-10-30T17:33:00Z">
                    <w:rPr>
                      <w:b/>
                    </w:rPr>
                  </w:rPrChange>
                </w:rPr>
                <w:t>Actors</w:t>
              </w:r>
            </w:ins>
          </w:p>
        </w:tc>
        <w:tc>
          <w:tcPr>
            <w:tcW w:w="4946" w:type="dxa"/>
          </w:tcPr>
          <w:p w14:paraId="33B799B0" w14:textId="2FC7EC18" w:rsidR="008805BC" w:rsidRDefault="00192927">
            <w:pPr>
              <w:rPr>
                <w:ins w:id="1004" w:author="Tommaso Peresson" w:date="2018-10-30T17:31:00Z"/>
              </w:rPr>
            </w:pPr>
            <w:ins w:id="1005" w:author="Tommaso Peresson" w:date="2018-10-30T17:33:00Z">
              <w:r>
                <w:t>Visitor</w:t>
              </w:r>
            </w:ins>
          </w:p>
        </w:tc>
      </w:tr>
      <w:tr w:rsidR="008805BC" w14:paraId="44A2EEE8" w14:textId="77777777" w:rsidTr="008805BC">
        <w:trPr>
          <w:ins w:id="1006" w:author="Tommaso Peresson" w:date="2018-10-30T17:31:00Z"/>
        </w:trPr>
        <w:tc>
          <w:tcPr>
            <w:tcW w:w="4946" w:type="dxa"/>
          </w:tcPr>
          <w:p w14:paraId="19109910" w14:textId="35E16E3D" w:rsidR="008805BC" w:rsidRPr="00192927" w:rsidRDefault="00A075F5" w:rsidP="000A0DA0">
            <w:pPr>
              <w:rPr>
                <w:ins w:id="1007" w:author="Tommaso Peresson" w:date="2018-10-30T17:31:00Z"/>
                <w:rStyle w:val="Enfasidelicata"/>
                <w:rPrChange w:id="1008" w:author="Tommaso Peresson" w:date="2018-10-30T17:33:00Z">
                  <w:rPr>
                    <w:ins w:id="1009" w:author="Tommaso Peresson" w:date="2018-10-30T17:31:00Z"/>
                  </w:rPr>
                </w:rPrChange>
              </w:rPr>
            </w:pPr>
            <w:ins w:id="1010" w:author="Tommaso Peresson" w:date="2018-10-30T17:31:00Z">
              <w:r w:rsidRPr="00192927">
                <w:rPr>
                  <w:rStyle w:val="Enfasidelicata"/>
                  <w:rPrChange w:id="1011" w:author="Tommaso Peresson" w:date="2018-10-30T17:33:00Z">
                    <w:rPr>
                      <w:b/>
                    </w:rPr>
                  </w:rPrChange>
                </w:rPr>
                <w:t>Goals</w:t>
              </w:r>
            </w:ins>
          </w:p>
        </w:tc>
        <w:tc>
          <w:tcPr>
            <w:tcW w:w="4946" w:type="dxa"/>
          </w:tcPr>
          <w:p w14:paraId="2CCCB75B" w14:textId="3955BBF4" w:rsidR="008805BC" w:rsidRDefault="00192927">
            <w:pPr>
              <w:rPr>
                <w:ins w:id="1012" w:author="Tommaso Peresson" w:date="2018-10-30T17:31:00Z"/>
              </w:rPr>
            </w:pPr>
            <w:ins w:id="1013" w:author="Tommaso Peresson" w:date="2018-10-30T17:33:00Z">
              <w:r>
                <w:t>[G1]</w:t>
              </w:r>
            </w:ins>
          </w:p>
        </w:tc>
      </w:tr>
      <w:tr w:rsidR="008805BC" w14:paraId="0DD42AC4" w14:textId="77777777" w:rsidTr="008805BC">
        <w:trPr>
          <w:ins w:id="1014" w:author="Tommaso Peresson" w:date="2018-10-30T17:31:00Z"/>
        </w:trPr>
        <w:tc>
          <w:tcPr>
            <w:tcW w:w="4946" w:type="dxa"/>
          </w:tcPr>
          <w:p w14:paraId="39B413BF" w14:textId="4FD69DDF" w:rsidR="008805BC" w:rsidRPr="00192927" w:rsidRDefault="00A075F5" w:rsidP="000A0DA0">
            <w:pPr>
              <w:rPr>
                <w:ins w:id="1015" w:author="Tommaso Peresson" w:date="2018-10-30T17:31:00Z"/>
                <w:rStyle w:val="Enfasidelicata"/>
                <w:rPrChange w:id="1016" w:author="Tommaso Peresson" w:date="2018-10-30T17:33:00Z">
                  <w:rPr>
                    <w:ins w:id="1017" w:author="Tommaso Peresson" w:date="2018-10-30T17:31:00Z"/>
                  </w:rPr>
                </w:rPrChange>
              </w:rPr>
            </w:pPr>
            <w:ins w:id="1018" w:author="Tommaso Peresson" w:date="2018-10-30T17:31:00Z">
              <w:r w:rsidRPr="00192927">
                <w:rPr>
                  <w:rStyle w:val="Enfasidelicata"/>
                  <w:rPrChange w:id="1019" w:author="Tommaso Peresson" w:date="2018-10-30T17:33:00Z">
                    <w:rPr>
                      <w:b/>
                    </w:rPr>
                  </w:rPrChange>
                </w:rPr>
                <w:t>Input Conditions</w:t>
              </w:r>
            </w:ins>
          </w:p>
        </w:tc>
        <w:tc>
          <w:tcPr>
            <w:tcW w:w="4946" w:type="dxa"/>
          </w:tcPr>
          <w:p w14:paraId="4C665B94" w14:textId="3DA06D67" w:rsidR="00685AA9" w:rsidRDefault="00176C93">
            <w:pPr>
              <w:rPr>
                <w:ins w:id="1020" w:author="Tommaso Peresson" w:date="2018-10-30T17:31:00Z"/>
              </w:rPr>
            </w:pPr>
            <w:ins w:id="1021" w:author="Tommaso Peresson" w:date="2018-10-30T17:41:00Z">
              <w:r>
                <w:t>The visitor has d</w:t>
              </w:r>
            </w:ins>
            <w:ins w:id="1022" w:author="Tommaso Peresson" w:date="2018-10-30T17:42:00Z">
              <w:r>
                <w:t xml:space="preserve">ownloaded the Android application on </w:t>
              </w:r>
            </w:ins>
            <w:ins w:id="1023" w:author="Giacomo Ziffer" w:date="2018-11-02T11:16:00Z">
              <w:r w:rsidR="00DA51C9">
                <w:t>his/her</w:t>
              </w:r>
            </w:ins>
            <w:ins w:id="1024" w:author="Tommaso Peresson" w:date="2018-10-30T17:42:00Z">
              <w:del w:id="1025" w:author="Giacomo Ziffer" w:date="2018-11-02T11:16:00Z">
                <w:r>
                  <w:delText>its</w:delText>
                </w:r>
              </w:del>
              <w:r>
                <w:t xml:space="preserve"> smartphone</w:t>
              </w:r>
            </w:ins>
          </w:p>
        </w:tc>
      </w:tr>
      <w:tr w:rsidR="00176C93" w14:paraId="76C50941" w14:textId="77777777" w:rsidTr="008805BC">
        <w:trPr>
          <w:ins w:id="1026" w:author="Tommaso Peresson" w:date="2018-10-30T17:32:00Z"/>
        </w:trPr>
        <w:tc>
          <w:tcPr>
            <w:tcW w:w="4946" w:type="dxa"/>
          </w:tcPr>
          <w:p w14:paraId="261EA2FF" w14:textId="785DD60F" w:rsidR="00176C93" w:rsidRPr="00192927" w:rsidRDefault="00176C93" w:rsidP="00176C93">
            <w:pPr>
              <w:rPr>
                <w:ins w:id="1027" w:author="Tommaso Peresson" w:date="2018-10-30T17:32:00Z"/>
                <w:rStyle w:val="Enfasidelicata"/>
                <w:rPrChange w:id="1028" w:author="Tommaso Peresson" w:date="2018-10-30T17:33:00Z">
                  <w:rPr>
                    <w:ins w:id="1029" w:author="Tommaso Peresson" w:date="2018-10-30T17:32:00Z"/>
                    <w:b/>
                  </w:rPr>
                </w:rPrChange>
              </w:rPr>
            </w:pPr>
            <w:ins w:id="1030" w:author="Tommaso Peresson" w:date="2018-10-30T17:32:00Z">
              <w:r w:rsidRPr="00192927">
                <w:rPr>
                  <w:rStyle w:val="Enfasidelicata"/>
                  <w:rPrChange w:id="1031" w:author="Tommaso Peresson" w:date="2018-10-30T17:33:00Z">
                    <w:rPr>
                      <w:b/>
                    </w:rPr>
                  </w:rPrChange>
                </w:rPr>
                <w:t>Event Flow</w:t>
              </w:r>
            </w:ins>
          </w:p>
        </w:tc>
        <w:tc>
          <w:tcPr>
            <w:tcW w:w="4946" w:type="dxa"/>
          </w:tcPr>
          <w:p w14:paraId="4EE7B495" w14:textId="77777777" w:rsidR="00176C93" w:rsidRDefault="00176C93" w:rsidP="00176C93">
            <w:pPr>
              <w:pStyle w:val="Paragrafoelenco"/>
              <w:numPr>
                <w:ilvl w:val="0"/>
                <w:numId w:val="47"/>
              </w:numPr>
              <w:ind w:left="327" w:hanging="284"/>
              <w:rPr>
                <w:ins w:id="1032" w:author="Tommaso Peresson" w:date="2018-10-30T17:41:00Z"/>
              </w:rPr>
            </w:pPr>
            <w:ins w:id="1033" w:author="Tommaso Peresson" w:date="2018-10-30T17:41:00Z">
              <w:r>
                <w:t>The visitor clicks the “sign in” button in on the Android app</w:t>
              </w:r>
            </w:ins>
          </w:p>
          <w:p w14:paraId="2A079DCF" w14:textId="7D5C4CD8" w:rsidR="00176C93" w:rsidRDefault="00176C93" w:rsidP="00176C93">
            <w:pPr>
              <w:pStyle w:val="Paragrafoelenco"/>
              <w:numPr>
                <w:ilvl w:val="0"/>
                <w:numId w:val="47"/>
              </w:numPr>
              <w:ind w:left="327" w:hanging="284"/>
              <w:rPr>
                <w:ins w:id="1034" w:author="Tommaso Peresson" w:date="2018-10-30T17:41:00Z"/>
              </w:rPr>
            </w:pPr>
            <w:ins w:id="1035" w:author="Tommaso Peresson" w:date="2018-10-30T17:41:00Z">
              <w:r>
                <w:t>The visitor fills the forms with the required personal information such as: e-mail, password, name, surname, CF or SSC, age, sex and birth place and date.</w:t>
              </w:r>
            </w:ins>
          </w:p>
          <w:p w14:paraId="013DD456" w14:textId="77777777" w:rsidR="00176C93" w:rsidRDefault="00176C93" w:rsidP="00176C93">
            <w:pPr>
              <w:pStyle w:val="Paragrafoelenco"/>
              <w:numPr>
                <w:ilvl w:val="0"/>
                <w:numId w:val="47"/>
              </w:numPr>
              <w:ind w:left="327" w:hanging="284"/>
              <w:rPr>
                <w:ins w:id="1036" w:author="Tommaso Peresson" w:date="2018-10-30T17:41:00Z"/>
              </w:rPr>
            </w:pPr>
            <w:ins w:id="1037" w:author="Tommaso Peresson" w:date="2018-10-30T17:41:00Z">
              <w:r>
                <w:t>The system checks for duplicates and correctness of the data provided.</w:t>
              </w:r>
            </w:ins>
          </w:p>
          <w:p w14:paraId="3C079B51" w14:textId="77777777" w:rsidR="00176C93" w:rsidRDefault="00176C93" w:rsidP="00176C93">
            <w:pPr>
              <w:pStyle w:val="Paragrafoelenco"/>
              <w:numPr>
                <w:ilvl w:val="0"/>
                <w:numId w:val="47"/>
              </w:numPr>
              <w:ind w:left="327" w:hanging="284"/>
              <w:rPr>
                <w:ins w:id="1038" w:author="Tommaso Peresson" w:date="2018-10-30T17:41:00Z"/>
              </w:rPr>
            </w:pPr>
            <w:ins w:id="1039" w:author="Tommaso Peresson" w:date="2018-10-30T17:41:00Z">
              <w:r>
                <w:t>The visitor clicks “Confirm and Accept the terms and conditions of use”</w:t>
              </w:r>
            </w:ins>
          </w:p>
          <w:p w14:paraId="0ADE557C" w14:textId="5584474C" w:rsidR="00176C93" w:rsidRDefault="00176C93" w:rsidP="00176C93">
            <w:pPr>
              <w:pStyle w:val="Paragrafoelenco"/>
              <w:numPr>
                <w:ilvl w:val="0"/>
                <w:numId w:val="47"/>
              </w:numPr>
              <w:ind w:left="327" w:hanging="284"/>
              <w:rPr>
                <w:ins w:id="1040" w:author="Tommaso Peresson" w:date="2018-10-30T17:41:00Z"/>
              </w:rPr>
            </w:pPr>
            <w:ins w:id="1041" w:author="Tommaso Peresson" w:date="2018-10-30T17:41:00Z">
              <w:r>
                <w:t xml:space="preserve">The system saves </w:t>
              </w:r>
              <w:del w:id="1042" w:author="Giacomo Ziffer" w:date="2018-11-05T12:37:00Z">
                <w:r>
                  <w:delText>its</w:delText>
                </w:r>
              </w:del>
            </w:ins>
            <w:ins w:id="1043" w:author="Giacomo Ziffer" w:date="2018-11-05T12:37:00Z">
              <w:r w:rsidR="00FF6DAB">
                <w:t>the</w:t>
              </w:r>
            </w:ins>
            <w:ins w:id="1044" w:author="Tommaso Peresson" w:date="2018-10-30T17:41:00Z">
              <w:r>
                <w:t xml:space="preserve"> information and sends a verification email to its address.</w:t>
              </w:r>
            </w:ins>
          </w:p>
          <w:p w14:paraId="0E8239EF" w14:textId="016EF9E5" w:rsidR="00176C93" w:rsidRDefault="00176C93" w:rsidP="00176C93">
            <w:pPr>
              <w:pStyle w:val="Paragrafoelenco"/>
              <w:numPr>
                <w:ilvl w:val="0"/>
                <w:numId w:val="47"/>
              </w:numPr>
              <w:ind w:left="327" w:hanging="284"/>
              <w:rPr>
                <w:ins w:id="1045" w:author="Tommaso Peresson" w:date="2018-10-30T17:41:00Z"/>
              </w:rPr>
            </w:pPr>
            <w:ins w:id="1046" w:author="Tommaso Peresson" w:date="2018-10-30T17:41:00Z">
              <w:r>
                <w:t xml:space="preserve">The visitors </w:t>
              </w:r>
            </w:ins>
            <w:ins w:id="1047" w:author="Tommaso Peresson" w:date="2018-10-30T17:51:00Z">
              <w:r w:rsidR="00542CEA">
                <w:t>verify</w:t>
              </w:r>
            </w:ins>
            <w:ins w:id="1048" w:author="Tommaso Peresson" w:date="2018-10-30T17:41:00Z">
              <w:r>
                <w:t xml:space="preserve"> </w:t>
              </w:r>
            </w:ins>
            <w:ins w:id="1049" w:author="Tommaso Peresson" w:date="2018-10-30T17:56:00Z">
              <w:r w:rsidR="00F8323C">
                <w:t>its</w:t>
              </w:r>
            </w:ins>
            <w:ins w:id="1050" w:author="Tommaso Peresson" w:date="2018-10-30T17:41:00Z">
              <w:r>
                <w:t xml:space="preserve"> e-mail by clicking on the link sent to its address.</w:t>
              </w:r>
            </w:ins>
          </w:p>
          <w:p w14:paraId="005FD041" w14:textId="77777777" w:rsidR="00176C93" w:rsidRDefault="00176C93">
            <w:pPr>
              <w:rPr>
                <w:ins w:id="1051" w:author="Tommaso Peresson" w:date="2018-10-30T17:32:00Z"/>
              </w:rPr>
            </w:pPr>
          </w:p>
        </w:tc>
      </w:tr>
      <w:tr w:rsidR="00176C93" w14:paraId="29EC0B2C" w14:textId="77777777" w:rsidTr="008805BC">
        <w:trPr>
          <w:ins w:id="1052" w:author="Tommaso Peresson" w:date="2018-10-30T17:31:00Z"/>
        </w:trPr>
        <w:tc>
          <w:tcPr>
            <w:tcW w:w="4946" w:type="dxa"/>
          </w:tcPr>
          <w:p w14:paraId="1F794732" w14:textId="7E19FA2D" w:rsidR="00176C93" w:rsidRPr="00192927" w:rsidRDefault="00176C93" w:rsidP="00176C93">
            <w:pPr>
              <w:rPr>
                <w:ins w:id="1053" w:author="Tommaso Peresson" w:date="2018-10-30T17:31:00Z"/>
                <w:rStyle w:val="Enfasidelicata"/>
                <w:rPrChange w:id="1054" w:author="Tommaso Peresson" w:date="2018-10-30T17:33:00Z">
                  <w:rPr>
                    <w:ins w:id="1055" w:author="Tommaso Peresson" w:date="2018-10-30T17:31:00Z"/>
                  </w:rPr>
                </w:rPrChange>
              </w:rPr>
            </w:pPr>
            <w:ins w:id="1056" w:author="Tommaso Peresson" w:date="2018-10-30T17:31:00Z">
              <w:r w:rsidRPr="00192927">
                <w:rPr>
                  <w:rStyle w:val="Enfasidelicata"/>
                  <w:rPrChange w:id="1057" w:author="Tommaso Peresson" w:date="2018-10-30T17:33:00Z">
                    <w:rPr>
                      <w:b/>
                    </w:rPr>
                  </w:rPrChange>
                </w:rPr>
                <w:t>O</w:t>
              </w:r>
            </w:ins>
            <w:ins w:id="1058" w:author="Tommaso Peresson" w:date="2018-10-30T17:32:00Z">
              <w:r w:rsidRPr="00192927">
                <w:rPr>
                  <w:rStyle w:val="Enfasidelicata"/>
                  <w:rPrChange w:id="1059" w:author="Tommaso Peresson" w:date="2018-10-30T17:33:00Z">
                    <w:rPr>
                      <w:b/>
                    </w:rPr>
                  </w:rPrChange>
                </w:rPr>
                <w:t>utput Conditions</w:t>
              </w:r>
            </w:ins>
          </w:p>
        </w:tc>
        <w:tc>
          <w:tcPr>
            <w:tcW w:w="4946" w:type="dxa"/>
          </w:tcPr>
          <w:p w14:paraId="0AAD002A" w14:textId="571084BF" w:rsidR="00176C93" w:rsidRDefault="00570EA1">
            <w:pPr>
              <w:rPr>
                <w:ins w:id="1060" w:author="Tommaso Peresson" w:date="2018-10-30T17:31:00Z"/>
              </w:rPr>
            </w:pPr>
            <w:ins w:id="1061" w:author="Tommaso Peresson" w:date="2018-10-30T17:42:00Z">
              <w:r>
                <w:t xml:space="preserve">The visitor now </w:t>
              </w:r>
            </w:ins>
            <w:ins w:id="1062" w:author="Tommaso Peresson" w:date="2018-10-30T17:46:00Z">
              <w:r w:rsidR="00137024">
                <w:t>i</w:t>
              </w:r>
            </w:ins>
            <w:ins w:id="1063" w:author="Tommaso Peresson" w:date="2018-10-30T17:42:00Z">
              <w:r>
                <w:t xml:space="preserve">s </w:t>
              </w:r>
            </w:ins>
            <w:ins w:id="1064" w:author="Tommaso Peresson" w:date="2018-10-30T17:46:00Z">
              <w:r w:rsidR="008769C5">
                <w:t xml:space="preserve">a </w:t>
              </w:r>
              <w:r w:rsidR="00335BFA">
                <w:t xml:space="preserve">new </w:t>
              </w:r>
              <w:r w:rsidR="008769C5">
                <w:t xml:space="preserve">Private Customer and it can </w:t>
              </w:r>
              <w:r w:rsidR="00137024">
                <w:t>Login on to the application</w:t>
              </w:r>
            </w:ins>
            <w:ins w:id="1065" w:author="Tommaso Peresson" w:date="2018-10-30T17:47:00Z">
              <w:r w:rsidR="00335BFA">
                <w:t xml:space="preserve"> and star</w:t>
              </w:r>
            </w:ins>
            <w:ins w:id="1066" w:author="Giacomo Ziffer" w:date="2018-11-05T12:37:00Z">
              <w:r w:rsidR="009B50CF">
                <w:t>t</w:t>
              </w:r>
            </w:ins>
            <w:ins w:id="1067" w:author="Tommaso Peresson" w:date="2018-10-30T17:47:00Z">
              <w:r w:rsidR="00335BFA">
                <w:t xml:space="preserve"> using Data4Help</w:t>
              </w:r>
              <w:del w:id="1068" w:author="Giacomo Ziffer" w:date="2018-11-05T12:37:00Z">
                <w:r w:rsidR="00335BFA">
                  <w:delText>’s</w:delText>
                </w:r>
              </w:del>
              <w:r w:rsidR="00335BFA">
                <w:t xml:space="preserve"> service</w:t>
              </w:r>
              <w:del w:id="1069" w:author="Giacomo Ziffer" w:date="2018-11-05T12:37:00Z">
                <w:r w:rsidR="00335BFA">
                  <w:delText>s</w:delText>
                </w:r>
              </w:del>
            </w:ins>
          </w:p>
        </w:tc>
      </w:tr>
      <w:tr w:rsidR="00176C93" w14:paraId="6F3C16EE" w14:textId="77777777" w:rsidTr="008805BC">
        <w:trPr>
          <w:ins w:id="1070" w:author="Tommaso Peresson" w:date="2018-10-30T17:31:00Z"/>
        </w:trPr>
        <w:tc>
          <w:tcPr>
            <w:tcW w:w="4946" w:type="dxa"/>
          </w:tcPr>
          <w:p w14:paraId="5F756E80" w14:textId="6D196EBD" w:rsidR="00176C93" w:rsidRPr="00192927" w:rsidRDefault="00176C93" w:rsidP="00176C93">
            <w:pPr>
              <w:rPr>
                <w:ins w:id="1071" w:author="Tommaso Peresson" w:date="2018-10-30T17:31:00Z"/>
                <w:rStyle w:val="Enfasidelicata"/>
                <w:rPrChange w:id="1072" w:author="Tommaso Peresson" w:date="2018-10-30T17:33:00Z">
                  <w:rPr>
                    <w:ins w:id="1073" w:author="Tommaso Peresson" w:date="2018-10-30T17:31:00Z"/>
                  </w:rPr>
                </w:rPrChange>
              </w:rPr>
            </w:pPr>
            <w:ins w:id="1074" w:author="Tommaso Peresson" w:date="2018-10-30T17:32:00Z">
              <w:r w:rsidRPr="00192927">
                <w:rPr>
                  <w:rStyle w:val="Enfasidelicata"/>
                  <w:rPrChange w:id="1075" w:author="Tommaso Peresson" w:date="2018-10-30T17:33:00Z">
                    <w:rPr>
                      <w:b/>
                    </w:rPr>
                  </w:rPrChange>
                </w:rPr>
                <w:lastRenderedPageBreak/>
                <w:t>Exceptions</w:t>
              </w:r>
            </w:ins>
          </w:p>
        </w:tc>
        <w:tc>
          <w:tcPr>
            <w:tcW w:w="4946" w:type="dxa"/>
          </w:tcPr>
          <w:p w14:paraId="52B58235" w14:textId="7C945167" w:rsidR="00176C93" w:rsidRDefault="00790D47" w:rsidP="00790D47">
            <w:pPr>
              <w:pStyle w:val="Paragrafoelenco"/>
              <w:numPr>
                <w:ilvl w:val="0"/>
                <w:numId w:val="48"/>
              </w:numPr>
              <w:ind w:left="327" w:hanging="284"/>
              <w:rPr>
                <w:ins w:id="1076" w:author="Tommaso Peresson" w:date="2018-10-30T17:48:00Z"/>
              </w:rPr>
            </w:pPr>
            <w:ins w:id="1077" w:author="Tommaso Peresson" w:date="2018-10-30T17:47:00Z">
              <w:r>
                <w:t>The visitor prov</w:t>
              </w:r>
            </w:ins>
            <w:ins w:id="1078" w:author="Tommaso Peresson" w:date="2018-10-30T17:48:00Z">
              <w:r>
                <w:t xml:space="preserve">ides </w:t>
              </w:r>
              <w:r w:rsidR="00255123">
                <w:t>some identifying information already present in the</w:t>
              </w:r>
              <w:r w:rsidR="003C209A">
                <w:t xml:space="preserve"> </w:t>
              </w:r>
              <w:r w:rsidR="00255123">
                <w:t>system</w:t>
              </w:r>
            </w:ins>
            <w:ins w:id="1079" w:author="Tommaso Peresson" w:date="2018-10-30T17:49:00Z">
              <w:r w:rsidR="007F5498">
                <w:t>.</w:t>
              </w:r>
              <w:r w:rsidR="00AB0201">
                <w:t xml:space="preserve"> (e-mail</w:t>
              </w:r>
            </w:ins>
            <w:ins w:id="1080" w:author="Tommaso Peresson" w:date="2018-10-30T17:50:00Z">
              <w:r w:rsidR="00AB0201">
                <w:t xml:space="preserve"> or CF or SSC)</w:t>
              </w:r>
            </w:ins>
          </w:p>
          <w:p w14:paraId="63D43703" w14:textId="77777777" w:rsidR="00255123" w:rsidRDefault="00255123" w:rsidP="00790D47">
            <w:pPr>
              <w:pStyle w:val="Paragrafoelenco"/>
              <w:numPr>
                <w:ilvl w:val="0"/>
                <w:numId w:val="48"/>
              </w:numPr>
              <w:ind w:left="327" w:hanging="284"/>
              <w:rPr>
                <w:ins w:id="1081" w:author="Tommaso Peresson" w:date="2018-10-30T17:49:00Z"/>
              </w:rPr>
            </w:pPr>
            <w:ins w:id="1082" w:author="Tommaso Peresson" w:date="2018-10-30T17:48:00Z">
              <w:r>
                <w:t xml:space="preserve">The visitor provides </w:t>
              </w:r>
            </w:ins>
            <w:ins w:id="1083" w:author="Tommaso Peresson" w:date="2018-10-30T17:49:00Z">
              <w:r w:rsidR="003C209A">
                <w:t xml:space="preserve">inconsistent data such as not matching CF to </w:t>
              </w:r>
              <w:r w:rsidR="007F5498">
                <w:t>personal data.</w:t>
              </w:r>
            </w:ins>
          </w:p>
          <w:p w14:paraId="371D0456" w14:textId="5A8AFBB0" w:rsidR="007F5498" w:rsidRDefault="00542CEA">
            <w:pPr>
              <w:ind w:left="43"/>
              <w:rPr>
                <w:ins w:id="1084" w:author="Tommaso Peresson" w:date="2018-10-30T17:31:00Z"/>
              </w:rPr>
              <w:pPrChange w:id="1085" w:author="Tommaso Peresson" w:date="2018-10-30T17:49:00Z">
                <w:pPr/>
              </w:pPrChange>
            </w:pPr>
            <w:ins w:id="1086" w:author="Tommaso Peresson" w:date="2018-10-30T17:51:00Z">
              <w:r>
                <w:t>These exceptions</w:t>
              </w:r>
            </w:ins>
            <w:ins w:id="1087" w:author="Tommaso Peresson" w:date="2018-10-30T17:50:00Z">
              <w:r w:rsidR="0073649F">
                <w:t xml:space="preserve"> a</w:t>
              </w:r>
            </w:ins>
            <w:ins w:id="1088" w:author="Tommaso Peresson" w:date="2018-10-30T17:51:00Z">
              <w:r w:rsidR="0073649F">
                <w:t xml:space="preserve">re handled by </w:t>
              </w:r>
              <w:r w:rsidR="00221418">
                <w:t>notifying the visitor</w:t>
              </w:r>
            </w:ins>
            <w:ins w:id="1089" w:author="Tommaso Peresson" w:date="2018-10-30T17:53:00Z">
              <w:r w:rsidR="0061735F">
                <w:t xml:space="preserve"> the specific issue</w:t>
              </w:r>
            </w:ins>
            <w:ins w:id="1090" w:author="Tommaso Peresson" w:date="2018-10-30T17:51:00Z">
              <w:r w:rsidR="00221418">
                <w:t xml:space="preserve"> and </w:t>
              </w:r>
            </w:ins>
            <w:ins w:id="1091" w:author="Tommaso Peresson" w:date="2018-10-30T17:52:00Z">
              <w:r w:rsidR="007229FC">
                <w:t>presenting again a</w:t>
              </w:r>
              <w:r w:rsidR="0061735F">
                <w:t xml:space="preserve"> form to fill.</w:t>
              </w:r>
            </w:ins>
          </w:p>
        </w:tc>
      </w:tr>
    </w:tbl>
    <w:p w14:paraId="35ADC1E6" w14:textId="63427893" w:rsidR="000A0DA0" w:rsidRDefault="000B3C63" w:rsidP="00192927">
      <w:pPr>
        <w:pStyle w:val="Titolo3"/>
        <w:rPr>
          <w:ins w:id="1092" w:author="Tommaso Peresson" w:date="2018-10-30T17:33:00Z"/>
        </w:rPr>
      </w:pPr>
      <w:ins w:id="1093" w:author="Tommaso Peresson" w:date="2018-10-30T18:03:00Z">
        <w:r>
          <w:t>Visitor registration as a Business Customer</w:t>
        </w:r>
      </w:ins>
    </w:p>
    <w:tbl>
      <w:tblPr>
        <w:tblStyle w:val="Grigliatabella"/>
        <w:tblW w:w="0" w:type="auto"/>
        <w:tblLook w:val="04A0" w:firstRow="1" w:lastRow="0" w:firstColumn="1" w:lastColumn="0" w:noHBand="0" w:noVBand="1"/>
      </w:tblPr>
      <w:tblGrid>
        <w:gridCol w:w="4946"/>
        <w:gridCol w:w="4946"/>
      </w:tblGrid>
      <w:tr w:rsidR="00192927" w14:paraId="6EA4D26D" w14:textId="77777777" w:rsidTr="00A24CDB">
        <w:trPr>
          <w:ins w:id="1094" w:author="Tommaso Peresson" w:date="2018-10-30T17:33:00Z"/>
        </w:trPr>
        <w:tc>
          <w:tcPr>
            <w:tcW w:w="4946" w:type="dxa"/>
          </w:tcPr>
          <w:p w14:paraId="32B4CF69" w14:textId="77777777" w:rsidR="00192927" w:rsidRPr="002019AA" w:rsidRDefault="00192927" w:rsidP="00A24CDB">
            <w:pPr>
              <w:rPr>
                <w:ins w:id="1095" w:author="Tommaso Peresson" w:date="2018-10-30T17:33:00Z"/>
                <w:rStyle w:val="Enfasidelicata"/>
              </w:rPr>
            </w:pPr>
            <w:ins w:id="1096" w:author="Tommaso Peresson" w:date="2018-10-30T17:33:00Z">
              <w:r w:rsidRPr="002019AA">
                <w:rPr>
                  <w:rStyle w:val="Enfasidelicata"/>
                </w:rPr>
                <w:t>Actors</w:t>
              </w:r>
            </w:ins>
          </w:p>
        </w:tc>
        <w:tc>
          <w:tcPr>
            <w:tcW w:w="4946" w:type="dxa"/>
          </w:tcPr>
          <w:p w14:paraId="5D85BCB2" w14:textId="06F3EC45" w:rsidR="00192927" w:rsidRDefault="0061735F" w:rsidP="00A24CDB">
            <w:pPr>
              <w:rPr>
                <w:ins w:id="1097" w:author="Tommaso Peresson" w:date="2018-10-30T17:33:00Z"/>
              </w:rPr>
            </w:pPr>
            <w:ins w:id="1098" w:author="Tommaso Peresson" w:date="2018-10-30T17:53:00Z">
              <w:r>
                <w:t>Visitor</w:t>
              </w:r>
            </w:ins>
          </w:p>
        </w:tc>
      </w:tr>
      <w:tr w:rsidR="00192927" w14:paraId="4CE3AFCA" w14:textId="77777777" w:rsidTr="00A24CDB">
        <w:trPr>
          <w:ins w:id="1099" w:author="Tommaso Peresson" w:date="2018-10-30T17:33:00Z"/>
        </w:trPr>
        <w:tc>
          <w:tcPr>
            <w:tcW w:w="4946" w:type="dxa"/>
          </w:tcPr>
          <w:p w14:paraId="442990AA" w14:textId="77777777" w:rsidR="00192927" w:rsidRPr="002019AA" w:rsidRDefault="00192927" w:rsidP="00A24CDB">
            <w:pPr>
              <w:rPr>
                <w:ins w:id="1100" w:author="Tommaso Peresson" w:date="2018-10-30T17:33:00Z"/>
                <w:rStyle w:val="Enfasidelicata"/>
              </w:rPr>
            </w:pPr>
            <w:ins w:id="1101" w:author="Tommaso Peresson" w:date="2018-10-30T17:33:00Z">
              <w:r w:rsidRPr="002019AA">
                <w:rPr>
                  <w:rStyle w:val="Enfasidelicata"/>
                </w:rPr>
                <w:t>Goals</w:t>
              </w:r>
            </w:ins>
          </w:p>
        </w:tc>
        <w:tc>
          <w:tcPr>
            <w:tcW w:w="4946" w:type="dxa"/>
          </w:tcPr>
          <w:p w14:paraId="099FA759" w14:textId="5EFFE3C6" w:rsidR="00192927" w:rsidRDefault="0061735F" w:rsidP="00A24CDB">
            <w:pPr>
              <w:rPr>
                <w:ins w:id="1102" w:author="Tommaso Peresson" w:date="2018-10-30T17:33:00Z"/>
              </w:rPr>
            </w:pPr>
            <w:ins w:id="1103" w:author="Tommaso Peresson" w:date="2018-10-30T17:53:00Z">
              <w:r>
                <w:t>[G2]</w:t>
              </w:r>
            </w:ins>
          </w:p>
        </w:tc>
      </w:tr>
      <w:tr w:rsidR="00192927" w14:paraId="19857E0F" w14:textId="77777777" w:rsidTr="00A24CDB">
        <w:trPr>
          <w:ins w:id="1104" w:author="Tommaso Peresson" w:date="2018-10-30T17:33:00Z"/>
        </w:trPr>
        <w:tc>
          <w:tcPr>
            <w:tcW w:w="4946" w:type="dxa"/>
          </w:tcPr>
          <w:p w14:paraId="55DBA389" w14:textId="77777777" w:rsidR="00192927" w:rsidRPr="002019AA" w:rsidRDefault="00192927" w:rsidP="00A24CDB">
            <w:pPr>
              <w:rPr>
                <w:ins w:id="1105" w:author="Tommaso Peresson" w:date="2018-10-30T17:33:00Z"/>
                <w:rStyle w:val="Enfasidelicata"/>
              </w:rPr>
            </w:pPr>
            <w:ins w:id="1106" w:author="Tommaso Peresson" w:date="2018-10-30T17:33:00Z">
              <w:r w:rsidRPr="002019AA">
                <w:rPr>
                  <w:rStyle w:val="Enfasidelicata"/>
                </w:rPr>
                <w:t>Input Conditions</w:t>
              </w:r>
            </w:ins>
          </w:p>
        </w:tc>
        <w:tc>
          <w:tcPr>
            <w:tcW w:w="4946" w:type="dxa"/>
          </w:tcPr>
          <w:p w14:paraId="661D9FBA" w14:textId="62CA1541" w:rsidR="00192927" w:rsidRDefault="00B60E57" w:rsidP="00A24CDB">
            <w:pPr>
              <w:rPr>
                <w:ins w:id="1107" w:author="Tommaso Peresson" w:date="2018-10-30T17:33:00Z"/>
              </w:rPr>
            </w:pPr>
            <w:ins w:id="1108" w:author="Tommaso Peresson" w:date="2018-10-30T17:53:00Z">
              <w:r>
                <w:t xml:space="preserve">The visitor is on the </w:t>
              </w:r>
            </w:ins>
            <w:ins w:id="1109" w:author="Tommaso Peresson" w:date="2018-10-30T17:54:00Z">
              <w:r>
                <w:t xml:space="preserve">web page of </w:t>
              </w:r>
              <w:r w:rsidR="006A6E0C">
                <w:t>Data4Help</w:t>
              </w:r>
            </w:ins>
          </w:p>
        </w:tc>
      </w:tr>
      <w:tr w:rsidR="00192927" w14:paraId="5E14961C" w14:textId="77777777" w:rsidTr="00A24CDB">
        <w:trPr>
          <w:ins w:id="1110" w:author="Tommaso Peresson" w:date="2018-10-30T17:33:00Z"/>
        </w:trPr>
        <w:tc>
          <w:tcPr>
            <w:tcW w:w="4946" w:type="dxa"/>
          </w:tcPr>
          <w:p w14:paraId="3141D6F9" w14:textId="77777777" w:rsidR="00192927" w:rsidRPr="002019AA" w:rsidRDefault="00192927" w:rsidP="00A24CDB">
            <w:pPr>
              <w:rPr>
                <w:ins w:id="1111" w:author="Tommaso Peresson" w:date="2018-10-30T17:33:00Z"/>
                <w:rStyle w:val="Enfasidelicata"/>
              </w:rPr>
            </w:pPr>
            <w:ins w:id="1112" w:author="Tommaso Peresson" w:date="2018-10-30T17:33:00Z">
              <w:r w:rsidRPr="002019AA">
                <w:rPr>
                  <w:rStyle w:val="Enfasidelicata"/>
                </w:rPr>
                <w:t>Event Flow</w:t>
              </w:r>
            </w:ins>
          </w:p>
        </w:tc>
        <w:tc>
          <w:tcPr>
            <w:tcW w:w="4946" w:type="dxa"/>
          </w:tcPr>
          <w:p w14:paraId="46E46933" w14:textId="05199BBD" w:rsidR="00192927" w:rsidRDefault="006A6E0C" w:rsidP="006A6E0C">
            <w:pPr>
              <w:pStyle w:val="Paragrafoelenco"/>
              <w:numPr>
                <w:ilvl w:val="0"/>
                <w:numId w:val="49"/>
              </w:numPr>
              <w:ind w:left="327" w:hanging="284"/>
              <w:rPr>
                <w:ins w:id="1113" w:author="Tommaso Peresson" w:date="2018-10-30T17:55:00Z"/>
              </w:rPr>
            </w:pPr>
            <w:ins w:id="1114" w:author="Tommaso Peresson" w:date="2018-10-30T17:54:00Z">
              <w:r>
                <w:t>The visitor clicks on “Register as a Business Customer”</w:t>
              </w:r>
            </w:ins>
            <w:ins w:id="1115" w:author="Tommaso Peresson" w:date="2018-10-30T17:55:00Z">
              <w:r w:rsidR="001D6A4F">
                <w:t xml:space="preserve"> button on the main web page of Data4Help</w:t>
              </w:r>
            </w:ins>
            <w:ins w:id="1116" w:author="Tommaso Peresson" w:date="2018-10-30T17:56:00Z">
              <w:r w:rsidR="00F87D29">
                <w:t>.</w:t>
              </w:r>
            </w:ins>
          </w:p>
          <w:p w14:paraId="5A46E5CA" w14:textId="707188A1" w:rsidR="001D6A4F" w:rsidRDefault="001D6A4F" w:rsidP="006A6E0C">
            <w:pPr>
              <w:pStyle w:val="Paragrafoelenco"/>
              <w:numPr>
                <w:ilvl w:val="0"/>
                <w:numId w:val="49"/>
              </w:numPr>
              <w:ind w:left="327" w:hanging="284"/>
              <w:rPr>
                <w:ins w:id="1117" w:author="Tommaso Peresson" w:date="2018-10-30T17:55:00Z"/>
              </w:rPr>
            </w:pPr>
            <w:ins w:id="1118" w:author="Tommaso Peresson" w:date="2018-10-30T17:55:00Z">
              <w:r>
                <w:t xml:space="preserve">The visitor provides all the information regarding </w:t>
              </w:r>
            </w:ins>
            <w:ins w:id="1119" w:author="Giacomo Ziffer" w:date="2018-11-02T11:20:00Z">
              <w:r w:rsidR="00316674">
                <w:t>his/her</w:t>
              </w:r>
            </w:ins>
            <w:ins w:id="1120" w:author="Tommaso Peresson" w:date="2018-10-30T17:55:00Z">
              <w:del w:id="1121" w:author="Giacomo Ziffer" w:date="2018-11-02T11:20:00Z">
                <w:r>
                  <w:delText>its</w:delText>
                </w:r>
              </w:del>
              <w:r>
                <w:t xml:space="preserve"> business</w:t>
              </w:r>
            </w:ins>
            <w:ins w:id="1122" w:author="Tommaso Peresson" w:date="2018-10-30T18:02:00Z">
              <w:r w:rsidR="00900212">
                <w:t>, e-mail and password</w:t>
              </w:r>
            </w:ins>
            <w:ins w:id="1123" w:author="Tommaso Peresson" w:date="2018-10-30T17:56:00Z">
              <w:r w:rsidR="00F87D29">
                <w:t>.</w:t>
              </w:r>
            </w:ins>
          </w:p>
          <w:p w14:paraId="5DCFEB5C" w14:textId="77777777" w:rsidR="00FC53A4" w:rsidRDefault="00F87D29" w:rsidP="00FC53A4">
            <w:pPr>
              <w:pStyle w:val="Paragrafoelenco"/>
              <w:numPr>
                <w:ilvl w:val="0"/>
                <w:numId w:val="49"/>
              </w:numPr>
              <w:ind w:left="327" w:hanging="284"/>
              <w:rPr>
                <w:ins w:id="1124" w:author="Tommaso Peresson" w:date="2018-10-30T17:57:00Z"/>
              </w:rPr>
            </w:pPr>
            <w:ins w:id="1125" w:author="Tommaso Peresson" w:date="2018-10-30T17:55:00Z">
              <w:r>
                <w:t>The system check</w:t>
              </w:r>
            </w:ins>
            <w:ins w:id="1126" w:author="Tommaso Peresson" w:date="2018-10-30T17:56:00Z">
              <w:r>
                <w:t>s</w:t>
              </w:r>
            </w:ins>
            <w:ins w:id="1127" w:author="Tommaso Peresson" w:date="2018-10-30T17:55:00Z">
              <w:r>
                <w:t xml:space="preserve"> for duplicates and inconsi</w:t>
              </w:r>
            </w:ins>
            <w:ins w:id="1128" w:author="Tommaso Peresson" w:date="2018-10-30T17:56:00Z">
              <w:r>
                <w:t>stencies in the provided data.</w:t>
              </w:r>
            </w:ins>
          </w:p>
          <w:p w14:paraId="470141F5" w14:textId="0C8517FE" w:rsidR="00FC53A4" w:rsidRDefault="00FC53A4">
            <w:pPr>
              <w:pStyle w:val="Paragrafoelenco"/>
              <w:numPr>
                <w:ilvl w:val="0"/>
                <w:numId w:val="49"/>
              </w:numPr>
              <w:ind w:left="327" w:hanging="284"/>
              <w:rPr>
                <w:ins w:id="1129" w:author="Tommaso Peresson" w:date="2018-10-30T17:57:00Z"/>
              </w:rPr>
            </w:pPr>
            <w:ins w:id="1130" w:author="Tommaso Peresson" w:date="2018-10-30T17:57:00Z">
              <w:r>
                <w:t>The visitor clicks on “Confirm and Accept the terms and conditions of use”</w:t>
              </w:r>
            </w:ins>
            <w:ins w:id="1131" w:author="Tommaso Peresson" w:date="2018-10-30T17:58:00Z">
              <w:r>
                <w:t>.</w:t>
              </w:r>
            </w:ins>
          </w:p>
          <w:p w14:paraId="49483820" w14:textId="74FDD38F" w:rsidR="00F8323C" w:rsidRDefault="00F8323C">
            <w:pPr>
              <w:pStyle w:val="Paragrafoelenco"/>
              <w:numPr>
                <w:ilvl w:val="0"/>
                <w:numId w:val="49"/>
              </w:numPr>
              <w:ind w:left="327" w:hanging="284"/>
              <w:rPr>
                <w:ins w:id="1132" w:author="Tommaso Peresson" w:date="2018-10-30T17:57:00Z"/>
              </w:rPr>
              <w:pPrChange w:id="1133" w:author="Tommaso Peresson" w:date="2018-10-30T17:57:00Z">
                <w:pPr>
                  <w:pStyle w:val="Paragrafoelenco"/>
                  <w:numPr>
                    <w:numId w:val="47"/>
                  </w:numPr>
                  <w:ind w:left="327" w:hanging="284"/>
                </w:pPr>
              </w:pPrChange>
            </w:pPr>
            <w:ins w:id="1134" w:author="Tommaso Peresson" w:date="2018-10-30T17:57:00Z">
              <w:r>
                <w:t xml:space="preserve">The visitors verify </w:t>
              </w:r>
            </w:ins>
            <w:ins w:id="1135" w:author="Giacomo Ziffer" w:date="2018-11-02T11:21:00Z">
              <w:r w:rsidR="002D175B">
                <w:t>his/her</w:t>
              </w:r>
            </w:ins>
            <w:ins w:id="1136" w:author="Tommaso Peresson" w:date="2018-10-30T17:57:00Z">
              <w:del w:id="1137" w:author="Giacomo Ziffer" w:date="2018-11-02T11:21:00Z">
                <w:r>
                  <w:delText>its</w:delText>
                </w:r>
              </w:del>
              <w:r>
                <w:t xml:space="preserve"> e-mail by clicking on the link sent to </w:t>
              </w:r>
              <w:del w:id="1138" w:author="Giacomo Ziffer" w:date="2018-11-02T11:21:00Z">
                <w:r w:rsidDel="002D175B">
                  <w:delText>i</w:delText>
                </w:r>
              </w:del>
            </w:ins>
            <w:ins w:id="1139" w:author="Giacomo Ziffer" w:date="2018-11-02T11:21:00Z">
              <w:r w:rsidR="002D175B">
                <w:t>his/her</w:t>
              </w:r>
            </w:ins>
            <w:ins w:id="1140" w:author="Tommaso Peresson" w:date="2018-10-30T17:57:00Z">
              <w:del w:id="1141" w:author="Giacomo Ziffer" w:date="2018-11-02T11:21:00Z">
                <w:r w:rsidDel="002D175B">
                  <w:delText>ts</w:delText>
                </w:r>
              </w:del>
              <w:r>
                <w:t xml:space="preserve"> address.</w:t>
              </w:r>
            </w:ins>
          </w:p>
          <w:p w14:paraId="45E0D9E9" w14:textId="354C214F" w:rsidR="00F87D29" w:rsidRDefault="00F87D29">
            <w:pPr>
              <w:rPr>
                <w:ins w:id="1142" w:author="Tommaso Peresson" w:date="2018-10-30T17:33:00Z"/>
              </w:rPr>
            </w:pPr>
          </w:p>
        </w:tc>
      </w:tr>
      <w:tr w:rsidR="00192927" w14:paraId="014701E7" w14:textId="77777777" w:rsidTr="00A24CDB">
        <w:trPr>
          <w:ins w:id="1143" w:author="Tommaso Peresson" w:date="2018-10-30T17:33:00Z"/>
        </w:trPr>
        <w:tc>
          <w:tcPr>
            <w:tcW w:w="4946" w:type="dxa"/>
          </w:tcPr>
          <w:p w14:paraId="56CFA18A" w14:textId="77777777" w:rsidR="00192927" w:rsidRPr="002019AA" w:rsidRDefault="00192927" w:rsidP="00A24CDB">
            <w:pPr>
              <w:rPr>
                <w:ins w:id="1144" w:author="Tommaso Peresson" w:date="2018-10-30T17:33:00Z"/>
                <w:rStyle w:val="Enfasidelicata"/>
              </w:rPr>
            </w:pPr>
            <w:ins w:id="1145" w:author="Tommaso Peresson" w:date="2018-10-30T17:33:00Z">
              <w:r w:rsidRPr="002019AA">
                <w:rPr>
                  <w:rStyle w:val="Enfasidelicata"/>
                </w:rPr>
                <w:t>Output Conditions</w:t>
              </w:r>
            </w:ins>
          </w:p>
        </w:tc>
        <w:tc>
          <w:tcPr>
            <w:tcW w:w="4946" w:type="dxa"/>
          </w:tcPr>
          <w:p w14:paraId="7674FE26" w14:textId="4931411D" w:rsidR="00192927" w:rsidRDefault="00E73289" w:rsidP="00A24CDB">
            <w:pPr>
              <w:rPr>
                <w:ins w:id="1146" w:author="Tommaso Peresson" w:date="2018-10-30T17:33:00Z"/>
              </w:rPr>
            </w:pPr>
            <w:ins w:id="1147" w:author="Tommaso Peresson" w:date="2018-10-30T17:58:00Z">
              <w:r>
                <w:t xml:space="preserve">The visitor now </w:t>
              </w:r>
            </w:ins>
            <w:ins w:id="1148" w:author="Giacomo Ziffer" w:date="2018-11-05T12:45:00Z">
              <w:r w:rsidR="00A03B04">
                <w:t xml:space="preserve">is a </w:t>
              </w:r>
              <w:r w:rsidR="00A03B04" w:rsidRPr="00A03B04">
                <w:t xml:space="preserve">potential new </w:t>
              </w:r>
              <w:r w:rsidR="00A03B04">
                <w:t>B</w:t>
              </w:r>
              <w:r w:rsidR="00A03B04" w:rsidRPr="00A03B04">
                <w:t xml:space="preserve">usiness </w:t>
              </w:r>
              <w:r w:rsidR="00A03B04">
                <w:t>C</w:t>
              </w:r>
              <w:r w:rsidR="00A03B04" w:rsidRPr="00A03B04">
                <w:t xml:space="preserve">ustomer, awaiting confirmation from the </w:t>
              </w:r>
            </w:ins>
            <w:ins w:id="1149" w:author="Giacomo Ziffer" w:date="2018-11-05T12:46:00Z">
              <w:r w:rsidR="00C503E7">
                <w:t>S</w:t>
              </w:r>
            </w:ins>
            <w:ins w:id="1150" w:author="Giacomo Ziffer" w:date="2018-11-05T12:45:00Z">
              <w:r w:rsidR="00A03B04" w:rsidRPr="00A03B04">
                <w:t xml:space="preserve">ystem </w:t>
              </w:r>
            </w:ins>
            <w:ins w:id="1151" w:author="Giacomo Ziffer" w:date="2018-11-05T12:46:00Z">
              <w:r w:rsidR="00C503E7">
                <w:t>M</w:t>
              </w:r>
            </w:ins>
            <w:ins w:id="1152" w:author="Giacomo Ziffer" w:date="2018-11-05T12:45:00Z">
              <w:r w:rsidR="00A03B04" w:rsidRPr="00A03B04">
                <w:t>anager</w:t>
              </w:r>
            </w:ins>
            <w:ins w:id="1153" w:author="Tommaso Peresson" w:date="2018-10-30T17:58:00Z">
              <w:del w:id="1154" w:author="Giacomo Ziffer" w:date="2018-11-05T12:45:00Z">
                <w:r w:rsidDel="00A03B04">
                  <w:delText>becomes</w:delText>
                </w:r>
                <w:r>
                  <w:delText xml:space="preserve"> a new Business Customer</w:delText>
                </w:r>
              </w:del>
            </w:ins>
            <w:ins w:id="1155" w:author="Tommaso Peresson" w:date="2018-10-30T17:59:00Z">
              <w:del w:id="1156" w:author="Giacomo Ziffer" w:date="2018-11-05T12:45:00Z">
                <w:r w:rsidR="003F5950">
                  <w:delText xml:space="preserve"> enabling it to </w:delText>
                </w:r>
                <w:r w:rsidR="00CA48EA">
                  <w:delText>request a subscription to Data4Help</w:delText>
                </w:r>
              </w:del>
            </w:ins>
          </w:p>
        </w:tc>
      </w:tr>
      <w:tr w:rsidR="00192927" w14:paraId="719773CB" w14:textId="77777777" w:rsidTr="00A24CDB">
        <w:trPr>
          <w:ins w:id="1157" w:author="Tommaso Peresson" w:date="2018-10-30T17:33:00Z"/>
        </w:trPr>
        <w:tc>
          <w:tcPr>
            <w:tcW w:w="4946" w:type="dxa"/>
          </w:tcPr>
          <w:p w14:paraId="1C20A568" w14:textId="77777777" w:rsidR="00192927" w:rsidRPr="002019AA" w:rsidRDefault="00192927" w:rsidP="00A24CDB">
            <w:pPr>
              <w:rPr>
                <w:ins w:id="1158" w:author="Tommaso Peresson" w:date="2018-10-30T17:33:00Z"/>
                <w:rStyle w:val="Enfasidelicata"/>
              </w:rPr>
            </w:pPr>
            <w:ins w:id="1159" w:author="Tommaso Peresson" w:date="2018-10-30T17:33:00Z">
              <w:r w:rsidRPr="002019AA">
                <w:rPr>
                  <w:rStyle w:val="Enfasidelicata"/>
                </w:rPr>
                <w:t>Exceptions</w:t>
              </w:r>
            </w:ins>
          </w:p>
        </w:tc>
        <w:tc>
          <w:tcPr>
            <w:tcW w:w="4946" w:type="dxa"/>
          </w:tcPr>
          <w:p w14:paraId="3EA3A4B4" w14:textId="0B3C5D28" w:rsidR="00192927" w:rsidRDefault="00CA48EA" w:rsidP="00CA48EA">
            <w:pPr>
              <w:pStyle w:val="Paragrafoelenco"/>
              <w:numPr>
                <w:ilvl w:val="0"/>
                <w:numId w:val="50"/>
              </w:numPr>
              <w:ind w:left="327" w:hanging="295"/>
              <w:rPr>
                <w:ins w:id="1160" w:author="Tommaso Peresson" w:date="2018-10-30T18:07:00Z"/>
              </w:rPr>
            </w:pPr>
            <w:ins w:id="1161" w:author="Tommaso Peresson" w:date="2018-10-30T18:00:00Z">
              <w:r>
                <w:t xml:space="preserve">The visitor provides </w:t>
              </w:r>
              <w:r w:rsidR="00AC6E21">
                <w:t>some identifying information already present in the system. (</w:t>
              </w:r>
            </w:ins>
            <w:ins w:id="1162" w:author="Tommaso Peresson" w:date="2018-10-30T18:01:00Z">
              <w:r w:rsidR="005A0567">
                <w:t>e</w:t>
              </w:r>
            </w:ins>
            <w:ins w:id="1163" w:author="Tommaso Peresson" w:date="2018-10-30T18:02:00Z">
              <w:r w:rsidR="005A0567">
                <w:t xml:space="preserve">-mail, EIN or </w:t>
              </w:r>
              <w:proofErr w:type="spellStart"/>
              <w:r w:rsidR="005A0567">
                <w:t>p.IVA</w:t>
              </w:r>
              <w:proofErr w:type="spellEnd"/>
              <w:r w:rsidR="005A0567">
                <w:t>)</w:t>
              </w:r>
            </w:ins>
            <w:ins w:id="1164" w:author="Tommaso Peresson" w:date="2018-10-30T18:07:00Z">
              <w:r w:rsidR="00233765">
                <w:t>.</w:t>
              </w:r>
            </w:ins>
          </w:p>
          <w:p w14:paraId="25CE6E6C" w14:textId="77777777" w:rsidR="00233765" w:rsidRDefault="00233765">
            <w:pPr>
              <w:rPr>
                <w:ins w:id="1165" w:author="Tommaso Peresson" w:date="2018-10-30T18:03:00Z"/>
              </w:rPr>
              <w:pPrChange w:id="1166" w:author="Tommaso Peresson" w:date="2018-10-30T18:07:00Z">
                <w:pPr>
                  <w:pStyle w:val="Paragrafoelenco"/>
                  <w:numPr>
                    <w:numId w:val="50"/>
                  </w:numPr>
                  <w:ind w:left="327" w:hanging="295"/>
                </w:pPr>
              </w:pPrChange>
            </w:pPr>
          </w:p>
          <w:p w14:paraId="2B7639E3" w14:textId="368736D9" w:rsidR="005A0567" w:rsidRDefault="00900212">
            <w:pPr>
              <w:ind w:left="32"/>
              <w:rPr>
                <w:ins w:id="1167" w:author="Tommaso Peresson" w:date="2018-10-30T17:33:00Z"/>
              </w:rPr>
              <w:pPrChange w:id="1168" w:author="Tommaso Peresson" w:date="2018-10-30T18:03:00Z">
                <w:pPr/>
              </w:pPrChange>
            </w:pPr>
            <w:ins w:id="1169" w:author="Tommaso Peresson" w:date="2018-10-30T18:02:00Z">
              <w:r>
                <w:t>These excep</w:t>
              </w:r>
            </w:ins>
            <w:ins w:id="1170" w:author="Tommaso Peresson" w:date="2018-10-30T18:03:00Z">
              <w:r>
                <w:t xml:space="preserve">tions are handled by notifying </w:t>
              </w:r>
              <w:r w:rsidR="000B3C63">
                <w:t>the visitor the specific issue and presenting again a form to fill.</w:t>
              </w:r>
            </w:ins>
          </w:p>
        </w:tc>
      </w:tr>
    </w:tbl>
    <w:p w14:paraId="5F019ED4" w14:textId="5C37182F" w:rsidR="00233765" w:rsidRDefault="003C1D8A" w:rsidP="003C1D8A">
      <w:pPr>
        <w:pStyle w:val="Titolo3"/>
        <w:rPr>
          <w:ins w:id="1171" w:author="Tommaso Peresson" w:date="2018-10-30T18:05:00Z"/>
        </w:rPr>
      </w:pPr>
      <w:ins w:id="1172" w:author="Tommaso Peresson" w:date="2018-10-30T18:04:00Z">
        <w:r>
          <w:t xml:space="preserve">Accepting Business Customer’s requests </w:t>
        </w:r>
        <w:r w:rsidR="00233765">
          <w:t>of subscription to Data4H</w:t>
        </w:r>
      </w:ins>
      <w:ins w:id="1173" w:author="Tommaso Peresson" w:date="2018-10-30T18:05:00Z">
        <w:r w:rsidR="00233765">
          <w:t>elp</w:t>
        </w:r>
      </w:ins>
    </w:p>
    <w:tbl>
      <w:tblPr>
        <w:tblStyle w:val="Grigliatabella"/>
        <w:tblW w:w="0" w:type="auto"/>
        <w:tblLook w:val="04A0" w:firstRow="1" w:lastRow="0" w:firstColumn="1" w:lastColumn="0" w:noHBand="0" w:noVBand="1"/>
      </w:tblPr>
      <w:tblGrid>
        <w:gridCol w:w="4946"/>
        <w:gridCol w:w="4946"/>
      </w:tblGrid>
      <w:tr w:rsidR="00233765" w14:paraId="4B2C6FB1" w14:textId="77777777" w:rsidTr="00A24CDB">
        <w:trPr>
          <w:ins w:id="1174" w:author="Tommaso Peresson" w:date="2018-10-30T18:05:00Z"/>
        </w:trPr>
        <w:tc>
          <w:tcPr>
            <w:tcW w:w="4946" w:type="dxa"/>
          </w:tcPr>
          <w:p w14:paraId="64F8C39D" w14:textId="77777777" w:rsidR="00233765" w:rsidRPr="002019AA" w:rsidRDefault="00233765" w:rsidP="00A24CDB">
            <w:pPr>
              <w:rPr>
                <w:ins w:id="1175" w:author="Tommaso Peresson" w:date="2018-10-30T18:05:00Z"/>
                <w:rStyle w:val="Enfasidelicata"/>
              </w:rPr>
            </w:pPr>
            <w:ins w:id="1176" w:author="Tommaso Peresson" w:date="2018-10-30T18:05:00Z">
              <w:r w:rsidRPr="002019AA">
                <w:rPr>
                  <w:rStyle w:val="Enfasidelicata"/>
                </w:rPr>
                <w:t>Actors</w:t>
              </w:r>
            </w:ins>
          </w:p>
        </w:tc>
        <w:tc>
          <w:tcPr>
            <w:tcW w:w="4946" w:type="dxa"/>
          </w:tcPr>
          <w:p w14:paraId="36754031" w14:textId="4347166D" w:rsidR="00233765" w:rsidRDefault="00233765" w:rsidP="00A24CDB">
            <w:pPr>
              <w:rPr>
                <w:ins w:id="1177" w:author="Tommaso Peresson" w:date="2018-10-30T18:05:00Z"/>
              </w:rPr>
            </w:pPr>
            <w:ins w:id="1178" w:author="Tommaso Peresson" w:date="2018-10-30T18:05:00Z">
              <w:r>
                <w:t>System Manager</w:t>
              </w:r>
            </w:ins>
          </w:p>
        </w:tc>
      </w:tr>
      <w:tr w:rsidR="00233765" w14:paraId="0B3F6E8A" w14:textId="77777777" w:rsidTr="00A24CDB">
        <w:trPr>
          <w:ins w:id="1179" w:author="Tommaso Peresson" w:date="2018-10-30T18:05:00Z"/>
        </w:trPr>
        <w:tc>
          <w:tcPr>
            <w:tcW w:w="4946" w:type="dxa"/>
          </w:tcPr>
          <w:p w14:paraId="02C5B59E" w14:textId="77777777" w:rsidR="00233765" w:rsidRPr="002019AA" w:rsidRDefault="00233765" w:rsidP="00A24CDB">
            <w:pPr>
              <w:rPr>
                <w:ins w:id="1180" w:author="Tommaso Peresson" w:date="2018-10-30T18:05:00Z"/>
                <w:rStyle w:val="Enfasidelicata"/>
              </w:rPr>
            </w:pPr>
            <w:ins w:id="1181" w:author="Tommaso Peresson" w:date="2018-10-30T18:05:00Z">
              <w:r w:rsidRPr="002019AA">
                <w:rPr>
                  <w:rStyle w:val="Enfasidelicata"/>
                </w:rPr>
                <w:t>Goals</w:t>
              </w:r>
            </w:ins>
          </w:p>
        </w:tc>
        <w:tc>
          <w:tcPr>
            <w:tcW w:w="4946" w:type="dxa"/>
          </w:tcPr>
          <w:p w14:paraId="75D5197B" w14:textId="7DB230A7" w:rsidR="00233765" w:rsidRDefault="00233765" w:rsidP="00A24CDB">
            <w:pPr>
              <w:rPr>
                <w:ins w:id="1182" w:author="Tommaso Peresson" w:date="2018-10-30T18:05:00Z"/>
              </w:rPr>
            </w:pPr>
            <w:ins w:id="1183" w:author="Tommaso Peresson" w:date="2018-10-30T18:05:00Z">
              <w:r>
                <w:t>[G10.1]</w:t>
              </w:r>
            </w:ins>
          </w:p>
        </w:tc>
      </w:tr>
      <w:tr w:rsidR="00233765" w14:paraId="064F4393" w14:textId="77777777" w:rsidTr="00A24CDB">
        <w:trPr>
          <w:ins w:id="1184" w:author="Tommaso Peresson" w:date="2018-10-30T18:05:00Z"/>
        </w:trPr>
        <w:tc>
          <w:tcPr>
            <w:tcW w:w="4946" w:type="dxa"/>
          </w:tcPr>
          <w:p w14:paraId="1B804913" w14:textId="77777777" w:rsidR="00233765" w:rsidRPr="002019AA" w:rsidRDefault="00233765" w:rsidP="00A24CDB">
            <w:pPr>
              <w:rPr>
                <w:ins w:id="1185" w:author="Tommaso Peresson" w:date="2018-10-30T18:05:00Z"/>
                <w:rStyle w:val="Enfasidelicata"/>
              </w:rPr>
            </w:pPr>
            <w:ins w:id="1186" w:author="Tommaso Peresson" w:date="2018-10-30T18:05:00Z">
              <w:r w:rsidRPr="002019AA">
                <w:rPr>
                  <w:rStyle w:val="Enfasidelicata"/>
                </w:rPr>
                <w:t>Input Conditions</w:t>
              </w:r>
            </w:ins>
          </w:p>
        </w:tc>
        <w:tc>
          <w:tcPr>
            <w:tcW w:w="4946" w:type="dxa"/>
          </w:tcPr>
          <w:p w14:paraId="2380266F" w14:textId="1387FFCC" w:rsidR="00233765" w:rsidRDefault="00233765" w:rsidP="00A24CDB">
            <w:pPr>
              <w:rPr>
                <w:ins w:id="1187" w:author="Tommaso Peresson" w:date="2018-10-30T18:05:00Z"/>
              </w:rPr>
            </w:pPr>
            <w:ins w:id="1188" w:author="Tommaso Peresson" w:date="2018-10-30T18:05:00Z">
              <w:r>
                <w:t>The Sys</w:t>
              </w:r>
            </w:ins>
            <w:ins w:id="1189" w:author="Tommaso Peresson" w:date="2018-10-30T18:06:00Z">
              <w:r>
                <w:t>tem Manager must be logged in to the maintenance system.</w:t>
              </w:r>
            </w:ins>
          </w:p>
        </w:tc>
      </w:tr>
      <w:tr w:rsidR="00233765" w14:paraId="4B26DAA1" w14:textId="77777777" w:rsidTr="00A24CDB">
        <w:trPr>
          <w:ins w:id="1190" w:author="Tommaso Peresson" w:date="2018-10-30T18:05:00Z"/>
        </w:trPr>
        <w:tc>
          <w:tcPr>
            <w:tcW w:w="4946" w:type="dxa"/>
          </w:tcPr>
          <w:p w14:paraId="29E00A50" w14:textId="77777777" w:rsidR="00233765" w:rsidRPr="002019AA" w:rsidRDefault="00233765" w:rsidP="00A24CDB">
            <w:pPr>
              <w:rPr>
                <w:ins w:id="1191" w:author="Tommaso Peresson" w:date="2018-10-30T18:05:00Z"/>
                <w:rStyle w:val="Enfasidelicata"/>
              </w:rPr>
            </w:pPr>
            <w:ins w:id="1192" w:author="Tommaso Peresson" w:date="2018-10-30T18:05:00Z">
              <w:r w:rsidRPr="002019AA">
                <w:rPr>
                  <w:rStyle w:val="Enfasidelicata"/>
                </w:rPr>
                <w:t>Event Flow</w:t>
              </w:r>
            </w:ins>
          </w:p>
        </w:tc>
        <w:tc>
          <w:tcPr>
            <w:tcW w:w="4946" w:type="dxa"/>
          </w:tcPr>
          <w:p w14:paraId="5A3BA344" w14:textId="73B8A80B" w:rsidR="00233765" w:rsidRDefault="00494B53" w:rsidP="00233765">
            <w:pPr>
              <w:pStyle w:val="Paragrafoelenco"/>
              <w:numPr>
                <w:ilvl w:val="0"/>
                <w:numId w:val="51"/>
              </w:numPr>
              <w:ind w:left="327" w:hanging="284"/>
              <w:rPr>
                <w:ins w:id="1193" w:author="Tommaso Peresson" w:date="2018-10-30T18:08:00Z"/>
              </w:rPr>
            </w:pPr>
            <w:ins w:id="1194" w:author="Tommaso Peresson" w:date="2018-10-30T18:07:00Z">
              <w:r>
                <w:t xml:space="preserve">The </w:t>
              </w:r>
            </w:ins>
            <w:ins w:id="1195" w:author="Giacomo Ziffer" w:date="2018-11-05T12:40:00Z">
              <w:r w:rsidR="00B80001">
                <w:t>SM</w:t>
              </w:r>
            </w:ins>
            <w:ins w:id="1196" w:author="Tommaso Peresson" w:date="2018-10-30T18:07:00Z">
              <w:del w:id="1197" w:author="Giacomo Ziffer" w:date="2018-11-05T12:40:00Z">
                <w:r>
                  <w:delText>system manager</w:delText>
                </w:r>
              </w:del>
              <w:r>
                <w:t xml:space="preserve"> </w:t>
              </w:r>
            </w:ins>
            <w:ins w:id="1198" w:author="Tommaso Peresson" w:date="2018-10-30T18:08:00Z">
              <w:r>
                <w:t>selects a request to process on the list presented on the main page of the maintenance s</w:t>
              </w:r>
              <w:r w:rsidR="00F64DDE">
                <w:t>ystem.</w:t>
              </w:r>
            </w:ins>
          </w:p>
          <w:p w14:paraId="7E422269" w14:textId="722C28C9" w:rsidR="00F64DDE" w:rsidRDefault="00F64DDE" w:rsidP="00233765">
            <w:pPr>
              <w:pStyle w:val="Paragrafoelenco"/>
              <w:numPr>
                <w:ilvl w:val="0"/>
                <w:numId w:val="51"/>
              </w:numPr>
              <w:ind w:left="327" w:hanging="284"/>
              <w:rPr>
                <w:ins w:id="1199" w:author="Tommaso Peresson" w:date="2018-10-30T18:09:00Z"/>
              </w:rPr>
            </w:pPr>
            <w:ins w:id="1200" w:author="Tommaso Peresson" w:date="2018-10-30T18:08:00Z">
              <w:r>
                <w:t xml:space="preserve">The </w:t>
              </w:r>
            </w:ins>
            <w:ins w:id="1201" w:author="Giacomo Ziffer" w:date="2018-11-05T12:40:00Z">
              <w:r w:rsidR="00B80001">
                <w:t>SM</w:t>
              </w:r>
            </w:ins>
            <w:ins w:id="1202" w:author="Tommaso Peresson" w:date="2018-10-30T18:08:00Z">
              <w:del w:id="1203" w:author="Giacomo Ziffer" w:date="2018-11-05T12:40:00Z">
                <w:r w:rsidDel="00B80001">
                  <w:delText>system</w:delText>
                </w:r>
              </w:del>
              <w:r>
                <w:t xml:space="preserve"> does </w:t>
              </w:r>
            </w:ins>
            <w:ins w:id="1204" w:author="Tommaso Peresson" w:date="2018-10-30T18:09:00Z">
              <w:r>
                <w:t>a manual check on the information provided by the Business Customer</w:t>
              </w:r>
            </w:ins>
          </w:p>
          <w:p w14:paraId="04BCF713" w14:textId="633FD338" w:rsidR="00105737" w:rsidRDefault="00105737" w:rsidP="00233765">
            <w:pPr>
              <w:pStyle w:val="Paragrafoelenco"/>
              <w:numPr>
                <w:ilvl w:val="0"/>
                <w:numId w:val="51"/>
              </w:numPr>
              <w:ind w:left="327" w:hanging="284"/>
              <w:rPr>
                <w:ins w:id="1205" w:author="Tommaso Peresson" w:date="2018-10-30T18:10:00Z"/>
              </w:rPr>
            </w:pPr>
            <w:ins w:id="1206" w:author="Tommaso Peresson" w:date="2018-10-30T18:09:00Z">
              <w:r>
                <w:t xml:space="preserve">The </w:t>
              </w:r>
              <w:del w:id="1207" w:author="Giacomo Ziffer" w:date="2018-11-05T12:42:00Z">
                <w:r>
                  <w:delText>system manager</w:delText>
                </w:r>
              </w:del>
            </w:ins>
            <w:ins w:id="1208" w:author="Giacomo Ziffer" w:date="2018-11-05T12:42:00Z">
              <w:r w:rsidR="00121EEB">
                <w:t>SM</w:t>
              </w:r>
            </w:ins>
            <w:ins w:id="1209" w:author="Tommaso Peresson" w:date="2018-10-30T18:09:00Z">
              <w:r>
                <w:t xml:space="preserve"> </w:t>
              </w:r>
              <w:del w:id="1210" w:author="Giacomo Ziffer" w:date="2018-11-05T12:41:00Z">
                <w:r>
                  <w:delText>accepts</w:delText>
                </w:r>
              </w:del>
            </w:ins>
            <w:ins w:id="1211" w:author="Tommaso Peresson" w:date="2018-10-30T18:12:00Z">
              <w:del w:id="1212" w:author="Giacomo Ziffer" w:date="2018-11-05T12:41:00Z">
                <w:r w:rsidR="009B4A6B">
                  <w:delText xml:space="preserve"> the request</w:delText>
                </w:r>
              </w:del>
            </w:ins>
            <w:ins w:id="1213" w:author="Giacomo Ziffer" w:date="2018-11-05T12:41:00Z">
              <w:r w:rsidR="00121EEB">
                <w:t>confirms the</w:t>
              </w:r>
            </w:ins>
            <w:ins w:id="1214" w:author="Giacomo Ziffer" w:date="2018-11-05T12:42:00Z">
              <w:r w:rsidR="00121EEB">
                <w:t xml:space="preserve"> information</w:t>
              </w:r>
            </w:ins>
            <w:ins w:id="1215" w:author="Tommaso Peresson" w:date="2018-10-30T18:12:00Z">
              <w:r w:rsidR="009B4A6B">
                <w:t>.</w:t>
              </w:r>
            </w:ins>
          </w:p>
          <w:p w14:paraId="365D0FC4" w14:textId="635CB67A" w:rsidR="00D16D4E" w:rsidRDefault="00D16D4E" w:rsidP="00233765">
            <w:pPr>
              <w:pStyle w:val="Paragrafoelenco"/>
              <w:numPr>
                <w:ilvl w:val="0"/>
                <w:numId w:val="51"/>
              </w:numPr>
              <w:ind w:left="327" w:hanging="284"/>
              <w:rPr>
                <w:ins w:id="1216" w:author="Tommaso Peresson" w:date="2018-10-30T18:11:00Z"/>
              </w:rPr>
            </w:pPr>
            <w:ins w:id="1217" w:author="Tommaso Peresson" w:date="2018-10-30T18:10:00Z">
              <w:r>
                <w:t xml:space="preserve">The system </w:t>
              </w:r>
              <w:r w:rsidR="001B72AA">
                <w:t>requests a payment t</w:t>
              </w:r>
            </w:ins>
            <w:ins w:id="1218" w:author="Giacomo Ziffer" w:date="2018-11-05T12:40:00Z">
              <w:r w:rsidR="00114136">
                <w:t>h</w:t>
              </w:r>
            </w:ins>
            <w:ins w:id="1219" w:author="Tommaso Peresson" w:date="2018-10-30T18:10:00Z">
              <w:r w:rsidR="001B72AA">
                <w:t xml:space="preserve">rough a </w:t>
              </w:r>
            </w:ins>
            <w:ins w:id="1220" w:author="Tommaso Peresson" w:date="2018-10-30T18:11:00Z">
              <w:r w:rsidR="00ED2AA5">
                <w:t>third-party</w:t>
              </w:r>
            </w:ins>
            <w:ins w:id="1221" w:author="Tommaso Peresson" w:date="2018-10-30T18:10:00Z">
              <w:r w:rsidR="001B72AA">
                <w:t xml:space="preserve"> billi</w:t>
              </w:r>
            </w:ins>
            <w:ins w:id="1222" w:author="Tommaso Peresson" w:date="2018-10-30T18:11:00Z">
              <w:r w:rsidR="001B72AA">
                <w:t>ng service</w:t>
              </w:r>
              <w:r w:rsidR="00ED2AA5">
                <w:t>.</w:t>
              </w:r>
            </w:ins>
          </w:p>
          <w:p w14:paraId="15162E8B" w14:textId="77777777" w:rsidR="00114136" w:rsidRDefault="00114136">
            <w:pPr>
              <w:pStyle w:val="Paragrafoelenco"/>
              <w:numPr>
                <w:ilvl w:val="0"/>
                <w:numId w:val="51"/>
              </w:numPr>
              <w:ind w:left="327" w:hanging="284"/>
              <w:rPr>
                <w:ins w:id="1223" w:author="Giacomo Ziffer" w:date="2018-11-05T12:41:00Z"/>
              </w:rPr>
            </w:pPr>
            <w:ins w:id="1224" w:author="Giacomo Ziffer" w:date="2018-11-05T12:41:00Z">
              <w:r>
                <w:t>T</w:t>
              </w:r>
            </w:ins>
            <w:ins w:id="1225" w:author="Tommaso Peresson" w:date="2018-10-30T18:11:00Z">
              <w:del w:id="1226" w:author="Giacomo Ziffer" w:date="2018-11-05T12:41:00Z">
                <w:r w:rsidR="00ED2AA5">
                  <w:delText>If t</w:delText>
                </w:r>
              </w:del>
              <w:r w:rsidR="00ED2AA5">
                <w:t>he payment is accepted</w:t>
              </w:r>
            </w:ins>
            <w:ins w:id="1227" w:author="Giacomo Ziffer" w:date="2018-11-05T12:41:00Z">
              <w:r>
                <w:t>.</w:t>
              </w:r>
            </w:ins>
          </w:p>
          <w:p w14:paraId="57F0C79E" w14:textId="2B7E14EC" w:rsidR="00ED2AA5" w:rsidRDefault="00114136">
            <w:pPr>
              <w:pStyle w:val="Paragrafoelenco"/>
              <w:numPr>
                <w:ilvl w:val="0"/>
                <w:numId w:val="51"/>
              </w:numPr>
              <w:ind w:left="327" w:hanging="284"/>
              <w:rPr>
                <w:ins w:id="1228" w:author="Tommaso Peresson" w:date="2018-10-30T18:05:00Z"/>
              </w:rPr>
              <w:pPrChange w:id="1229" w:author="Tommaso Peresson" w:date="2018-10-30T18:07:00Z">
                <w:pPr/>
              </w:pPrChange>
            </w:pPr>
            <w:ins w:id="1230" w:author="Giacomo Ziffer" w:date="2018-11-05T12:41:00Z">
              <w:r>
                <w:t>T</w:t>
              </w:r>
            </w:ins>
            <w:ins w:id="1231" w:author="Tommaso Peresson" w:date="2018-10-30T18:11:00Z">
              <w:del w:id="1232" w:author="Giacomo Ziffer" w:date="2018-11-05T12:41:00Z">
                <w:r w:rsidR="00ED2AA5">
                  <w:delText xml:space="preserve"> t</w:delText>
                </w:r>
              </w:del>
              <w:r w:rsidR="00ED2AA5">
                <w:t xml:space="preserve">he </w:t>
              </w:r>
              <w:del w:id="1233" w:author="Giacomo Ziffer" w:date="2018-11-05T12:42:00Z">
                <w:r w:rsidR="00ED2AA5">
                  <w:delText>system</w:delText>
                </w:r>
              </w:del>
            </w:ins>
            <w:ins w:id="1234" w:author="Giacomo Ziffer" w:date="2018-11-05T12:42:00Z">
              <w:r w:rsidR="00121EEB">
                <w:t>SM</w:t>
              </w:r>
            </w:ins>
            <w:ins w:id="1235" w:author="Tommaso Peresson" w:date="2018-10-30T18:11:00Z">
              <w:r w:rsidR="00ED2AA5">
                <w:t xml:space="preserve"> </w:t>
              </w:r>
            </w:ins>
            <w:ins w:id="1236" w:author="Tommaso Peresson" w:date="2018-10-30T18:12:00Z">
              <w:r w:rsidR="00360674">
                <w:t>update</w:t>
              </w:r>
            </w:ins>
            <w:ins w:id="1237" w:author="Giacomo Ziffer" w:date="2018-11-05T12:42:00Z">
              <w:r w:rsidR="00827BFB">
                <w:t>s</w:t>
              </w:r>
            </w:ins>
            <w:ins w:id="1238" w:author="Tommaso Peresson" w:date="2018-10-30T18:12:00Z">
              <w:r w:rsidR="00360674">
                <w:t xml:space="preserve"> </w:t>
              </w:r>
            </w:ins>
            <w:ins w:id="1239" w:author="Giacomo Ziffer" w:date="2018-11-05T12:42:00Z">
              <w:r w:rsidR="00827BFB">
                <w:t>system’s</w:t>
              </w:r>
            </w:ins>
            <w:ins w:id="1240" w:author="Tommaso Peresson" w:date="2018-10-30T18:12:00Z">
              <w:del w:id="1241" w:author="Giacomo Ziffer" w:date="2018-11-05T12:42:00Z">
                <w:r w:rsidR="00360674">
                  <w:delText>its</w:delText>
                </w:r>
              </w:del>
              <w:r w:rsidR="00360674">
                <w:t xml:space="preserve"> information about subscribed Business Customers.</w:t>
              </w:r>
            </w:ins>
          </w:p>
        </w:tc>
      </w:tr>
      <w:tr w:rsidR="00233765" w14:paraId="37D91581" w14:textId="77777777" w:rsidTr="00A24CDB">
        <w:trPr>
          <w:ins w:id="1242" w:author="Tommaso Peresson" w:date="2018-10-30T18:05:00Z"/>
        </w:trPr>
        <w:tc>
          <w:tcPr>
            <w:tcW w:w="4946" w:type="dxa"/>
          </w:tcPr>
          <w:p w14:paraId="2C9E3159" w14:textId="77777777" w:rsidR="00233765" w:rsidRPr="002019AA" w:rsidRDefault="00233765" w:rsidP="00A24CDB">
            <w:pPr>
              <w:rPr>
                <w:ins w:id="1243" w:author="Tommaso Peresson" w:date="2018-10-30T18:05:00Z"/>
                <w:rStyle w:val="Enfasidelicata"/>
              </w:rPr>
            </w:pPr>
            <w:ins w:id="1244" w:author="Tommaso Peresson" w:date="2018-10-30T18:05:00Z">
              <w:r w:rsidRPr="002019AA">
                <w:rPr>
                  <w:rStyle w:val="Enfasidelicata"/>
                </w:rPr>
                <w:t>Output Conditions</w:t>
              </w:r>
            </w:ins>
          </w:p>
        </w:tc>
        <w:tc>
          <w:tcPr>
            <w:tcW w:w="4946" w:type="dxa"/>
          </w:tcPr>
          <w:p w14:paraId="4BD7FB86" w14:textId="021DF9DC" w:rsidR="00233765" w:rsidRDefault="00360674" w:rsidP="00A24CDB">
            <w:pPr>
              <w:rPr>
                <w:ins w:id="1245" w:author="Tommaso Peresson" w:date="2018-10-30T18:05:00Z"/>
              </w:rPr>
            </w:pPr>
            <w:ins w:id="1246" w:author="Tommaso Peresson" w:date="2018-10-30T18:13:00Z">
              <w:r>
                <w:t>The Business Customer is now a subscriber of Data4Help</w:t>
              </w:r>
              <w:r w:rsidR="00641C70">
                <w:t xml:space="preserve">, allowing it to access all the functionalities offered by </w:t>
              </w:r>
            </w:ins>
            <w:ins w:id="1247" w:author="Tommaso Peresson" w:date="2018-10-30T18:14:00Z">
              <w:r w:rsidR="00641C70">
                <w:t>the platform.</w:t>
              </w:r>
            </w:ins>
          </w:p>
        </w:tc>
      </w:tr>
      <w:tr w:rsidR="00233765" w14:paraId="395BE6CD" w14:textId="77777777" w:rsidTr="00A24CDB">
        <w:trPr>
          <w:ins w:id="1248" w:author="Tommaso Peresson" w:date="2018-10-30T18:05:00Z"/>
        </w:trPr>
        <w:tc>
          <w:tcPr>
            <w:tcW w:w="4946" w:type="dxa"/>
          </w:tcPr>
          <w:p w14:paraId="1E1AB6D4" w14:textId="77777777" w:rsidR="00233765" w:rsidRPr="002019AA" w:rsidRDefault="00233765" w:rsidP="00A24CDB">
            <w:pPr>
              <w:rPr>
                <w:ins w:id="1249" w:author="Tommaso Peresson" w:date="2018-10-30T18:05:00Z"/>
                <w:rStyle w:val="Enfasidelicata"/>
              </w:rPr>
            </w:pPr>
            <w:ins w:id="1250" w:author="Tommaso Peresson" w:date="2018-10-30T18:05:00Z">
              <w:r w:rsidRPr="002019AA">
                <w:rPr>
                  <w:rStyle w:val="Enfasidelicata"/>
                </w:rPr>
                <w:lastRenderedPageBreak/>
                <w:t>Exceptions</w:t>
              </w:r>
            </w:ins>
          </w:p>
        </w:tc>
        <w:tc>
          <w:tcPr>
            <w:tcW w:w="4946" w:type="dxa"/>
          </w:tcPr>
          <w:p w14:paraId="1C17A2AA" w14:textId="77777777" w:rsidR="00233765" w:rsidRDefault="0055355E" w:rsidP="00641C70">
            <w:pPr>
              <w:pStyle w:val="Paragrafoelenco"/>
              <w:numPr>
                <w:ilvl w:val="0"/>
                <w:numId w:val="52"/>
              </w:numPr>
              <w:ind w:left="327" w:hanging="327"/>
              <w:rPr>
                <w:ins w:id="1251" w:author="Tommaso Peresson" w:date="2018-10-30T18:15:00Z"/>
              </w:rPr>
            </w:pPr>
            <w:ins w:id="1252" w:author="Tommaso Peresson" w:date="2018-10-30T18:14:00Z">
              <w:r>
                <w:t>The system manager finds an inconsistency in the information</w:t>
              </w:r>
            </w:ins>
            <w:ins w:id="1253" w:author="Tommaso Peresson" w:date="2018-10-30T18:15:00Z">
              <w:r>
                <w:t xml:space="preserve"> provided</w:t>
              </w:r>
            </w:ins>
          </w:p>
          <w:p w14:paraId="4A4FCA05" w14:textId="77777777" w:rsidR="002610FA" w:rsidRDefault="002610FA" w:rsidP="00641C70">
            <w:pPr>
              <w:pStyle w:val="Paragrafoelenco"/>
              <w:numPr>
                <w:ilvl w:val="0"/>
                <w:numId w:val="52"/>
              </w:numPr>
              <w:ind w:left="327" w:hanging="327"/>
              <w:rPr>
                <w:ins w:id="1254" w:author="Tommaso Peresson" w:date="2018-10-30T18:15:00Z"/>
              </w:rPr>
            </w:pPr>
            <w:ins w:id="1255" w:author="Tommaso Peresson" w:date="2018-10-30T18:15:00Z">
              <w:r>
                <w:t>The payment doesn’t go through</w:t>
              </w:r>
            </w:ins>
          </w:p>
          <w:p w14:paraId="3C343181" w14:textId="4596417F" w:rsidR="002610FA" w:rsidRDefault="002610FA">
            <w:pPr>
              <w:rPr>
                <w:ins w:id="1256" w:author="Tommaso Peresson" w:date="2018-10-30T18:05:00Z"/>
              </w:rPr>
              <w:pPrChange w:id="1257" w:author="Tommaso Peresson" w:date="2018-10-30T18:15:00Z">
                <w:pPr>
                  <w:ind w:left="32"/>
                </w:pPr>
              </w:pPrChange>
            </w:pPr>
            <w:ins w:id="1258" w:author="Tommaso Peresson" w:date="2018-10-30T18:15:00Z">
              <w:r>
                <w:t xml:space="preserve">In these exceptions the </w:t>
              </w:r>
            </w:ins>
            <w:ins w:id="1259" w:author="Giacomo Ziffer" w:date="2018-11-05T12:42:00Z">
              <w:r w:rsidR="00827BFB">
                <w:t>S</w:t>
              </w:r>
            </w:ins>
            <w:ins w:id="1260" w:author="Tommaso Peresson" w:date="2018-10-30T18:15:00Z">
              <w:del w:id="1261" w:author="Giacomo Ziffer" w:date="2018-11-05T12:42:00Z">
                <w:r w:rsidDel="00827BFB">
                  <w:delText>s</w:delText>
                </w:r>
              </w:del>
              <w:r>
                <w:t xml:space="preserve">ystem </w:t>
              </w:r>
            </w:ins>
            <w:ins w:id="1262" w:author="Giacomo Ziffer" w:date="2018-11-05T12:42:00Z">
              <w:r w:rsidR="00827BFB">
                <w:t>M</w:t>
              </w:r>
            </w:ins>
            <w:ins w:id="1263" w:author="Tommaso Peresson" w:date="2018-10-30T18:15:00Z">
              <w:del w:id="1264" w:author="Giacomo Ziffer" w:date="2018-11-05T12:42:00Z">
                <w:r>
                  <w:delText>m</w:delText>
                </w:r>
              </w:del>
              <w:r>
                <w:t xml:space="preserve">anager must manually contact the Business Customer to </w:t>
              </w:r>
            </w:ins>
            <w:ins w:id="1265" w:author="Tommaso Peresson" w:date="2018-10-30T18:16:00Z">
              <w:r w:rsidR="0084355E">
                <w:t>resolve the issues.</w:t>
              </w:r>
            </w:ins>
          </w:p>
        </w:tc>
      </w:tr>
    </w:tbl>
    <w:p w14:paraId="48A7B5DD" w14:textId="6B64B79B" w:rsidR="00233765" w:rsidRDefault="00233765" w:rsidP="00233765">
      <w:pPr>
        <w:rPr>
          <w:ins w:id="1266" w:author="Tommaso Peresson" w:date="2018-10-30T18:19:00Z"/>
        </w:rPr>
      </w:pPr>
    </w:p>
    <w:p w14:paraId="11E4A63B" w14:textId="77777777" w:rsidR="001B1DA3" w:rsidRPr="006A36AB" w:rsidRDefault="001B1DA3">
      <w:pPr>
        <w:rPr>
          <w:ins w:id="1267" w:author="Tommaso Peresson" w:date="2018-10-30T18:05:00Z"/>
        </w:rPr>
        <w:pPrChange w:id="1268" w:author="Tommaso Peresson" w:date="2018-10-30T18:05:00Z">
          <w:pPr>
            <w:pStyle w:val="Titolo3"/>
          </w:pPr>
        </w:pPrChange>
      </w:pPr>
    </w:p>
    <w:p w14:paraId="79B86983" w14:textId="7BD48AFB" w:rsidR="00192927" w:rsidRDefault="003C1D8A">
      <w:pPr>
        <w:pStyle w:val="Titolo3"/>
        <w:rPr>
          <w:ins w:id="1269" w:author="Giacomo Ziffer" w:date="2018-11-02T11:14:00Z"/>
        </w:rPr>
      </w:pPr>
      <w:ins w:id="1270" w:author="Tommaso Peresson" w:date="2018-10-30T18:04:00Z">
        <w:r>
          <w:t xml:space="preserve"> </w:t>
        </w:r>
      </w:ins>
      <w:ins w:id="1271" w:author="Giacomo Ziffer" w:date="2018-11-02T11:13:00Z">
        <w:r w:rsidR="00705241">
          <w:t>Private Customer’s subscription to</w:t>
        </w:r>
        <w:r w:rsidR="002E1CC5">
          <w:t xml:space="preserve"> </w:t>
        </w:r>
        <w:proofErr w:type="spellStart"/>
        <w:r w:rsidR="002E1CC5">
          <w:t>AutomatedSOS</w:t>
        </w:r>
      </w:ins>
      <w:proofErr w:type="spellEnd"/>
    </w:p>
    <w:tbl>
      <w:tblPr>
        <w:tblStyle w:val="Grigliatabella"/>
        <w:tblW w:w="0" w:type="auto"/>
        <w:tblLook w:val="04A0" w:firstRow="1" w:lastRow="0" w:firstColumn="1" w:lastColumn="0" w:noHBand="0" w:noVBand="1"/>
      </w:tblPr>
      <w:tblGrid>
        <w:gridCol w:w="4946"/>
        <w:gridCol w:w="4946"/>
      </w:tblGrid>
      <w:tr w:rsidR="002E1CC5" w14:paraId="7EB13858" w14:textId="77777777" w:rsidTr="00A24CDB">
        <w:trPr>
          <w:ins w:id="1272" w:author="Giacomo Ziffer" w:date="2018-11-02T11:14:00Z"/>
        </w:trPr>
        <w:tc>
          <w:tcPr>
            <w:tcW w:w="4946" w:type="dxa"/>
          </w:tcPr>
          <w:p w14:paraId="6EAA8A80" w14:textId="77777777" w:rsidR="002E1CC5" w:rsidRPr="002019AA" w:rsidRDefault="002E1CC5" w:rsidP="00A24CDB">
            <w:pPr>
              <w:rPr>
                <w:ins w:id="1273" w:author="Giacomo Ziffer" w:date="2018-11-02T11:14:00Z"/>
                <w:rStyle w:val="Enfasidelicata"/>
              </w:rPr>
            </w:pPr>
            <w:ins w:id="1274" w:author="Giacomo Ziffer" w:date="2018-11-02T11:14:00Z">
              <w:r w:rsidRPr="002019AA">
                <w:rPr>
                  <w:rStyle w:val="Enfasidelicata"/>
                </w:rPr>
                <w:t>Actors</w:t>
              </w:r>
            </w:ins>
          </w:p>
        </w:tc>
        <w:tc>
          <w:tcPr>
            <w:tcW w:w="4946" w:type="dxa"/>
          </w:tcPr>
          <w:p w14:paraId="1F905247" w14:textId="57280F42" w:rsidR="002E1CC5" w:rsidRDefault="00C70970" w:rsidP="00A24CDB">
            <w:pPr>
              <w:rPr>
                <w:ins w:id="1275" w:author="Giacomo Ziffer" w:date="2018-11-02T11:14:00Z"/>
              </w:rPr>
            </w:pPr>
            <w:ins w:id="1276" w:author="Giacomo Ziffer" w:date="2018-11-02T11:14:00Z">
              <w:r>
                <w:t>Private Customer</w:t>
              </w:r>
            </w:ins>
          </w:p>
        </w:tc>
      </w:tr>
      <w:tr w:rsidR="002E1CC5" w14:paraId="51560837" w14:textId="77777777" w:rsidTr="00A24CDB">
        <w:trPr>
          <w:ins w:id="1277" w:author="Giacomo Ziffer" w:date="2018-11-02T11:14:00Z"/>
        </w:trPr>
        <w:tc>
          <w:tcPr>
            <w:tcW w:w="4946" w:type="dxa"/>
          </w:tcPr>
          <w:p w14:paraId="6FCB7DE7" w14:textId="77777777" w:rsidR="002E1CC5" w:rsidRPr="002019AA" w:rsidRDefault="002E1CC5" w:rsidP="00A24CDB">
            <w:pPr>
              <w:rPr>
                <w:ins w:id="1278" w:author="Giacomo Ziffer" w:date="2018-11-02T11:14:00Z"/>
                <w:rStyle w:val="Enfasidelicata"/>
              </w:rPr>
            </w:pPr>
            <w:ins w:id="1279" w:author="Giacomo Ziffer" w:date="2018-11-02T11:14:00Z">
              <w:r w:rsidRPr="002019AA">
                <w:rPr>
                  <w:rStyle w:val="Enfasidelicata"/>
                </w:rPr>
                <w:t>Goals</w:t>
              </w:r>
            </w:ins>
          </w:p>
        </w:tc>
        <w:tc>
          <w:tcPr>
            <w:tcW w:w="4946" w:type="dxa"/>
          </w:tcPr>
          <w:p w14:paraId="6CAA0385" w14:textId="3D8F1468" w:rsidR="002E1CC5" w:rsidRDefault="002E1CC5" w:rsidP="00A24CDB">
            <w:pPr>
              <w:rPr>
                <w:ins w:id="1280" w:author="Giacomo Ziffer" w:date="2018-11-02T11:14:00Z"/>
              </w:rPr>
            </w:pPr>
            <w:ins w:id="1281" w:author="Giacomo Ziffer" w:date="2018-11-02T11:14:00Z">
              <w:r>
                <w:t>[G</w:t>
              </w:r>
              <w:r w:rsidR="00107070">
                <w:t>3</w:t>
              </w:r>
              <w:r>
                <w:t>]</w:t>
              </w:r>
            </w:ins>
          </w:p>
        </w:tc>
      </w:tr>
      <w:tr w:rsidR="002E1CC5" w14:paraId="4ECBF08A" w14:textId="77777777" w:rsidTr="00A24CDB">
        <w:trPr>
          <w:ins w:id="1282" w:author="Giacomo Ziffer" w:date="2018-11-02T11:14:00Z"/>
        </w:trPr>
        <w:tc>
          <w:tcPr>
            <w:tcW w:w="4946" w:type="dxa"/>
          </w:tcPr>
          <w:p w14:paraId="6C860C68" w14:textId="77777777" w:rsidR="002E1CC5" w:rsidRPr="002019AA" w:rsidRDefault="002E1CC5" w:rsidP="00A24CDB">
            <w:pPr>
              <w:rPr>
                <w:ins w:id="1283" w:author="Giacomo Ziffer" w:date="2018-11-02T11:14:00Z"/>
                <w:rStyle w:val="Enfasidelicata"/>
              </w:rPr>
            </w:pPr>
            <w:ins w:id="1284" w:author="Giacomo Ziffer" w:date="2018-11-02T11:14:00Z">
              <w:r w:rsidRPr="002019AA">
                <w:rPr>
                  <w:rStyle w:val="Enfasidelicata"/>
                </w:rPr>
                <w:t>Input Conditions</w:t>
              </w:r>
            </w:ins>
          </w:p>
        </w:tc>
        <w:tc>
          <w:tcPr>
            <w:tcW w:w="4946" w:type="dxa"/>
          </w:tcPr>
          <w:p w14:paraId="6D96D73B" w14:textId="6897160E" w:rsidR="002E1CC5" w:rsidRDefault="002E1CC5" w:rsidP="00A24CDB">
            <w:pPr>
              <w:rPr>
                <w:ins w:id="1285" w:author="Giacomo Ziffer" w:date="2018-11-02T11:14:00Z"/>
              </w:rPr>
            </w:pPr>
            <w:ins w:id="1286" w:author="Giacomo Ziffer" w:date="2018-11-02T11:14:00Z">
              <w:r>
                <w:t xml:space="preserve">The </w:t>
              </w:r>
              <w:r w:rsidR="00107070">
                <w:t>P</w:t>
              </w:r>
            </w:ins>
            <w:ins w:id="1287" w:author="Giacomo Ziffer" w:date="2018-11-02T11:15:00Z">
              <w:r w:rsidR="00107070">
                <w:t>rivate Customer</w:t>
              </w:r>
            </w:ins>
            <w:ins w:id="1288" w:author="Giacomo Ziffer" w:date="2018-11-02T11:14:00Z">
              <w:r>
                <w:t xml:space="preserve"> </w:t>
              </w:r>
            </w:ins>
            <w:ins w:id="1289" w:author="Giacomo Ziffer" w:date="2018-11-02T14:28:00Z">
              <w:r w:rsidR="00CB19E8">
                <w:t>has already</w:t>
              </w:r>
            </w:ins>
            <w:ins w:id="1290" w:author="Giacomo Ziffer" w:date="2018-11-02T11:14:00Z">
              <w:r>
                <w:t xml:space="preserve"> logged in to the</w:t>
              </w:r>
            </w:ins>
            <w:ins w:id="1291" w:author="Giacomo Ziffer" w:date="2018-11-02T11:15:00Z">
              <w:r w:rsidR="00107070">
                <w:t xml:space="preserve"> Data4Help</w:t>
              </w:r>
              <w:r w:rsidR="002A02CF">
                <w:t>’s application</w:t>
              </w:r>
            </w:ins>
            <w:ins w:id="1292" w:author="Giacomo Ziffer" w:date="2018-11-02T11:14:00Z">
              <w:r>
                <w:t>.</w:t>
              </w:r>
            </w:ins>
          </w:p>
        </w:tc>
      </w:tr>
      <w:tr w:rsidR="002E1CC5" w14:paraId="719DC783" w14:textId="77777777" w:rsidTr="00A24CDB">
        <w:trPr>
          <w:ins w:id="1293" w:author="Giacomo Ziffer" w:date="2018-11-02T11:14:00Z"/>
        </w:trPr>
        <w:tc>
          <w:tcPr>
            <w:tcW w:w="4946" w:type="dxa"/>
          </w:tcPr>
          <w:p w14:paraId="00D7AC96" w14:textId="77777777" w:rsidR="002E1CC5" w:rsidRPr="002019AA" w:rsidRDefault="002E1CC5" w:rsidP="00A24CDB">
            <w:pPr>
              <w:rPr>
                <w:ins w:id="1294" w:author="Giacomo Ziffer" w:date="2018-11-02T11:14:00Z"/>
                <w:rStyle w:val="Enfasidelicata"/>
              </w:rPr>
            </w:pPr>
            <w:ins w:id="1295" w:author="Giacomo Ziffer" w:date="2018-11-02T11:14:00Z">
              <w:r w:rsidRPr="002019AA">
                <w:rPr>
                  <w:rStyle w:val="Enfasidelicata"/>
                </w:rPr>
                <w:t>Event Flow</w:t>
              </w:r>
            </w:ins>
          </w:p>
        </w:tc>
        <w:tc>
          <w:tcPr>
            <w:tcW w:w="4946" w:type="dxa"/>
          </w:tcPr>
          <w:p w14:paraId="3A9EB9CE" w14:textId="6329072B" w:rsidR="004F42D7" w:rsidRDefault="004F42D7" w:rsidP="007243FE">
            <w:pPr>
              <w:pStyle w:val="Paragrafoelenco"/>
              <w:numPr>
                <w:ilvl w:val="0"/>
                <w:numId w:val="59"/>
              </w:numPr>
              <w:rPr>
                <w:ins w:id="1296" w:author="Giacomo Ziffer" w:date="2018-11-02T11:19:00Z"/>
              </w:rPr>
            </w:pPr>
            <w:ins w:id="1297" w:author="Giacomo Ziffer" w:date="2018-11-02T11:18:00Z">
              <w:r>
                <w:t>The visitor clicks the “</w:t>
              </w:r>
            </w:ins>
            <w:ins w:id="1298" w:author="Giacomo Ziffer" w:date="2018-11-02T11:19:00Z">
              <w:r w:rsidR="007243FE">
                <w:t>AutomatedSOS</w:t>
              </w:r>
            </w:ins>
            <w:ins w:id="1299" w:author="Giacomo Ziffer" w:date="2018-11-02T11:18:00Z">
              <w:r>
                <w:t>” button in on the Android app</w:t>
              </w:r>
            </w:ins>
          </w:p>
          <w:p w14:paraId="462D8C67" w14:textId="5CCE2B67" w:rsidR="007243FE" w:rsidRDefault="007243FE" w:rsidP="007243FE">
            <w:pPr>
              <w:pStyle w:val="Paragrafoelenco"/>
              <w:numPr>
                <w:ilvl w:val="0"/>
                <w:numId w:val="59"/>
              </w:numPr>
              <w:rPr>
                <w:ins w:id="1300" w:author="Giacomo Ziffer" w:date="2018-11-02T11:19:00Z"/>
              </w:rPr>
            </w:pPr>
            <w:ins w:id="1301" w:author="Giacomo Ziffer" w:date="2018-11-02T11:19:00Z">
              <w:r>
                <w:t xml:space="preserve">The PC </w:t>
              </w:r>
            </w:ins>
            <w:ins w:id="1302" w:author="Giacomo Ziffer" w:date="2018-11-02T11:21:00Z">
              <w:r w:rsidR="0026062C">
                <w:t xml:space="preserve">chooses the </w:t>
              </w:r>
            </w:ins>
            <w:ins w:id="1303" w:author="Giacomo Ziffer" w:date="2018-11-02T11:22:00Z">
              <w:r w:rsidR="0026062C">
                <w:t>payment method that he/she wants to use</w:t>
              </w:r>
            </w:ins>
            <w:ins w:id="1304" w:author="Giacomo Ziffer" w:date="2018-11-02T11:30:00Z">
              <w:r w:rsidR="003B6EE3">
                <w:t>, provided by a third-party billing service.</w:t>
              </w:r>
            </w:ins>
          </w:p>
          <w:p w14:paraId="36EE5FA6" w14:textId="20DF9D17" w:rsidR="00B8596C" w:rsidRDefault="00100CB6" w:rsidP="007243FE">
            <w:pPr>
              <w:pStyle w:val="Paragrafoelenco"/>
              <w:numPr>
                <w:ilvl w:val="0"/>
                <w:numId w:val="59"/>
              </w:numPr>
              <w:rPr>
                <w:ins w:id="1305" w:author="Giacomo Ziffer" w:date="2018-11-02T11:24:00Z"/>
              </w:rPr>
            </w:pPr>
            <w:ins w:id="1306" w:author="Giacomo Ziffer" w:date="2018-11-02T11:22:00Z">
              <w:r>
                <w:t>The PC is redirected to the chosen</w:t>
              </w:r>
            </w:ins>
            <w:ins w:id="1307" w:author="Tommaso Peresson" w:date="2018-11-05T13:05:00Z">
              <w:r w:rsidR="000B5057">
                <w:t xml:space="preserve"> billing</w:t>
              </w:r>
            </w:ins>
            <w:ins w:id="1308" w:author="Giacomo Ziffer" w:date="2018-11-02T11:22:00Z">
              <w:r>
                <w:t xml:space="preserve"> service page</w:t>
              </w:r>
            </w:ins>
          </w:p>
          <w:p w14:paraId="20F2D76D" w14:textId="114CB799" w:rsidR="00DA77B1" w:rsidRDefault="00DA77B1" w:rsidP="007243FE">
            <w:pPr>
              <w:pStyle w:val="Paragrafoelenco"/>
              <w:numPr>
                <w:ilvl w:val="0"/>
                <w:numId w:val="59"/>
              </w:numPr>
              <w:rPr>
                <w:ins w:id="1309" w:author="Giacomo Ziffer" w:date="2018-11-02T11:25:00Z"/>
              </w:rPr>
            </w:pPr>
            <w:ins w:id="1310" w:author="Giacomo Ziffer" w:date="2018-11-02T11:24:00Z">
              <w:r>
                <w:t>The PC r</w:t>
              </w:r>
              <w:r w:rsidRPr="00DA77B1">
                <w:t>eturn</w:t>
              </w:r>
              <w:r>
                <w:t>s</w:t>
              </w:r>
              <w:r w:rsidRPr="00DA77B1">
                <w:t xml:space="preserve"> to the app that confirms that the payment has been entered successfully.</w:t>
              </w:r>
            </w:ins>
          </w:p>
          <w:p w14:paraId="472C2B15" w14:textId="5A3A2559" w:rsidR="006B34BE" w:rsidRDefault="006B34BE">
            <w:pPr>
              <w:pStyle w:val="Paragrafoelenco"/>
              <w:numPr>
                <w:ilvl w:val="0"/>
                <w:numId w:val="59"/>
              </w:numPr>
              <w:rPr>
                <w:ins w:id="1311" w:author="Giacomo Ziffer" w:date="2018-11-02T11:18:00Z"/>
              </w:rPr>
              <w:pPrChange w:id="1312" w:author="Giacomo Ziffer" w:date="2018-11-02T11:19:00Z">
                <w:pPr>
                  <w:pStyle w:val="Paragrafoelenco"/>
                  <w:numPr>
                    <w:numId w:val="58"/>
                  </w:numPr>
                  <w:spacing w:after="160" w:line="259" w:lineRule="auto"/>
                  <w:ind w:left="763" w:hanging="360"/>
                </w:pPr>
              </w:pPrChange>
            </w:pPr>
            <w:ins w:id="1313" w:author="Giacomo Ziffer" w:date="2018-11-02T11:25:00Z">
              <w:r>
                <w:t xml:space="preserve">The PC </w:t>
              </w:r>
              <w:r w:rsidRPr="006B34BE">
                <w:t>receives an email that summarizes the operation and confirms the successful registration to the AutomatedSOS service.</w:t>
              </w:r>
            </w:ins>
          </w:p>
          <w:p w14:paraId="1C5485CD" w14:textId="088F2976" w:rsidR="002E1CC5" w:rsidRDefault="002E1CC5">
            <w:pPr>
              <w:rPr>
                <w:ins w:id="1314" w:author="Giacomo Ziffer" w:date="2018-11-02T11:14:00Z"/>
              </w:rPr>
              <w:pPrChange w:id="1315" w:author="Giacomo Ziffer" w:date="2018-11-02T11:18:00Z">
                <w:pPr>
                  <w:pStyle w:val="Paragrafoelenco"/>
                  <w:numPr>
                    <w:numId w:val="51"/>
                  </w:numPr>
                  <w:ind w:left="327" w:hanging="284"/>
                </w:pPr>
              </w:pPrChange>
            </w:pPr>
          </w:p>
        </w:tc>
      </w:tr>
      <w:tr w:rsidR="002E1CC5" w14:paraId="5A6DBEF5" w14:textId="77777777" w:rsidTr="00A24CDB">
        <w:trPr>
          <w:ins w:id="1316" w:author="Giacomo Ziffer" w:date="2018-11-02T11:14:00Z"/>
        </w:trPr>
        <w:tc>
          <w:tcPr>
            <w:tcW w:w="4946" w:type="dxa"/>
          </w:tcPr>
          <w:p w14:paraId="4CFBE137" w14:textId="75B860F6" w:rsidR="002E1CC5" w:rsidRPr="002019AA" w:rsidRDefault="00C9117C" w:rsidP="00A24CDB">
            <w:pPr>
              <w:rPr>
                <w:ins w:id="1317" w:author="Giacomo Ziffer" w:date="2018-11-02T11:14:00Z"/>
                <w:rStyle w:val="Enfasidelicata"/>
              </w:rPr>
            </w:pPr>
            <w:ins w:id="1318" w:author="Giacomo Ziffer" w:date="2018-11-02T11:17:00Z">
              <w:r>
                <w:rPr>
                  <w:rStyle w:val="Enfasidelicata"/>
                </w:rPr>
                <w:t xml:space="preserve"> </w:t>
              </w:r>
            </w:ins>
            <w:ins w:id="1319" w:author="Giacomo Ziffer" w:date="2018-11-02T11:23:00Z">
              <w:r w:rsidR="009F178C">
                <w:rPr>
                  <w:rStyle w:val="Enfasidelicata"/>
                </w:rPr>
                <w:t>Output Conditions</w:t>
              </w:r>
            </w:ins>
          </w:p>
        </w:tc>
        <w:tc>
          <w:tcPr>
            <w:tcW w:w="4946" w:type="dxa"/>
          </w:tcPr>
          <w:p w14:paraId="75FBDD82" w14:textId="5852B0AD" w:rsidR="002E1CC5" w:rsidRDefault="002E1CC5" w:rsidP="00A24CDB">
            <w:pPr>
              <w:rPr>
                <w:ins w:id="1320" w:author="Giacomo Ziffer" w:date="2018-11-02T11:14:00Z"/>
              </w:rPr>
            </w:pPr>
            <w:ins w:id="1321" w:author="Giacomo Ziffer" w:date="2018-11-02T11:14:00Z">
              <w:r>
                <w:t xml:space="preserve">The </w:t>
              </w:r>
            </w:ins>
            <w:ins w:id="1322" w:author="Giacomo Ziffer" w:date="2018-11-02T11:26:00Z">
              <w:r w:rsidR="006B34BE">
                <w:t>Private</w:t>
              </w:r>
            </w:ins>
            <w:ins w:id="1323" w:author="Giacomo Ziffer" w:date="2018-11-02T11:14:00Z">
              <w:r>
                <w:t xml:space="preserve"> Customer is now a subscriber of </w:t>
              </w:r>
            </w:ins>
            <w:ins w:id="1324" w:author="Giacomo Ziffer" w:date="2018-11-02T11:26:00Z">
              <w:r w:rsidR="006B34BE">
                <w:t>AutomatedSOS</w:t>
              </w:r>
            </w:ins>
            <w:ins w:id="1325" w:author="Giacomo Ziffer" w:date="2018-11-02T11:14:00Z">
              <w:r>
                <w:t>.</w:t>
              </w:r>
            </w:ins>
          </w:p>
        </w:tc>
      </w:tr>
      <w:tr w:rsidR="002E1CC5" w14:paraId="0A183169" w14:textId="77777777" w:rsidTr="00A24CDB">
        <w:trPr>
          <w:ins w:id="1326" w:author="Giacomo Ziffer" w:date="2018-11-02T11:14:00Z"/>
        </w:trPr>
        <w:tc>
          <w:tcPr>
            <w:tcW w:w="4946" w:type="dxa"/>
          </w:tcPr>
          <w:p w14:paraId="3F43AB39" w14:textId="77777777" w:rsidR="002E1CC5" w:rsidRPr="002019AA" w:rsidRDefault="002E1CC5" w:rsidP="00A24CDB">
            <w:pPr>
              <w:rPr>
                <w:ins w:id="1327" w:author="Giacomo Ziffer" w:date="2018-11-02T11:14:00Z"/>
                <w:rStyle w:val="Enfasidelicata"/>
              </w:rPr>
            </w:pPr>
            <w:ins w:id="1328" w:author="Giacomo Ziffer" w:date="2018-11-02T11:14:00Z">
              <w:r w:rsidRPr="002019AA">
                <w:rPr>
                  <w:rStyle w:val="Enfasidelicata"/>
                </w:rPr>
                <w:t>Exceptions</w:t>
              </w:r>
            </w:ins>
          </w:p>
        </w:tc>
        <w:tc>
          <w:tcPr>
            <w:tcW w:w="4946" w:type="dxa"/>
          </w:tcPr>
          <w:p w14:paraId="61414A8A" w14:textId="5EE0EE17" w:rsidR="002E1CC5" w:rsidRDefault="00CA1270">
            <w:pPr>
              <w:pStyle w:val="Paragrafoelenco"/>
              <w:numPr>
                <w:ilvl w:val="0"/>
                <w:numId w:val="67"/>
              </w:numPr>
              <w:rPr>
                <w:ins w:id="1329" w:author="Giacomo Ziffer" w:date="2018-11-02T11:41:00Z"/>
              </w:rPr>
              <w:pPrChange w:id="1330" w:author="Giacomo Ziffer" w:date="2018-11-02T14:07:00Z">
                <w:pPr>
                  <w:pStyle w:val="Paragrafoelenco"/>
                  <w:numPr>
                    <w:numId w:val="60"/>
                  </w:numPr>
                  <w:ind w:left="360" w:hanging="360"/>
                </w:pPr>
              </w:pPrChange>
            </w:pPr>
            <w:ins w:id="1331" w:author="Giacomo Ziffer" w:date="2018-11-02T14:07:00Z">
              <w:r>
                <w:t>P</w:t>
              </w:r>
            </w:ins>
            <w:ins w:id="1332" w:author="Giacomo Ziffer" w:date="2018-11-02T11:41:00Z">
              <w:r w:rsidR="0006392C" w:rsidRPr="0006392C">
                <w:t>roblems when entering payment information</w:t>
              </w:r>
              <w:r w:rsidR="0006392C">
                <w:t>.</w:t>
              </w:r>
            </w:ins>
          </w:p>
          <w:p w14:paraId="557524F8" w14:textId="18FFF1D9" w:rsidR="0006392C" w:rsidRDefault="001C4664" w:rsidP="001C4664">
            <w:pPr>
              <w:rPr>
                <w:ins w:id="1333" w:author="Giacomo Ziffer" w:date="2018-11-02T11:14:00Z"/>
              </w:rPr>
            </w:pPr>
            <w:ins w:id="1334" w:author="Giacomo Ziffer" w:date="2018-11-02T11:42:00Z">
              <w:r w:rsidRPr="001C4664">
                <w:t xml:space="preserve">The PC returns to the app that tells </w:t>
              </w:r>
              <w:r>
                <w:t>him/her</w:t>
              </w:r>
              <w:r w:rsidRPr="001C4664">
                <w:t xml:space="preserve"> the process was not successful.</w:t>
              </w:r>
            </w:ins>
            <w:ins w:id="1335" w:author="Giacomo Ziffer" w:date="2018-11-02T11:43:00Z">
              <w:r w:rsidR="001915F7">
                <w:t xml:space="preserve"> He/she can try again or contact customer support.</w:t>
              </w:r>
            </w:ins>
          </w:p>
        </w:tc>
      </w:tr>
    </w:tbl>
    <w:p w14:paraId="23E4BFC3" w14:textId="77777777" w:rsidR="002E1CC5" w:rsidRPr="002E1CC5" w:rsidRDefault="002E1CC5">
      <w:pPr>
        <w:rPr>
          <w:ins w:id="1336" w:author="Giacomo Ziffer" w:date="2018-11-02T11:13:00Z"/>
        </w:rPr>
        <w:pPrChange w:id="1337" w:author="Giacomo Ziffer" w:date="2018-11-02T11:14:00Z">
          <w:pPr>
            <w:pStyle w:val="Titolo3"/>
          </w:pPr>
        </w:pPrChange>
      </w:pPr>
    </w:p>
    <w:p w14:paraId="62B29904" w14:textId="46F64808" w:rsidR="002E1CC5" w:rsidRDefault="002E1CC5" w:rsidP="002E1CC5">
      <w:pPr>
        <w:rPr>
          <w:ins w:id="1338" w:author="Giacomo Ziffer" w:date="2018-11-02T11:50:00Z"/>
        </w:rPr>
      </w:pPr>
    </w:p>
    <w:p w14:paraId="71363771" w14:textId="4DF7DABF" w:rsidR="00914F3F" w:rsidRPr="00C813A9" w:rsidRDefault="004C6440">
      <w:pPr>
        <w:pStyle w:val="Paragrafoelenco"/>
        <w:numPr>
          <w:ilvl w:val="2"/>
          <w:numId w:val="59"/>
        </w:numPr>
        <w:rPr>
          <w:ins w:id="1339" w:author="Giacomo Ziffer" w:date="2018-11-02T11:50:00Z"/>
          <w:b/>
          <w:rPrChange w:id="1340" w:author="Giacomo Ziffer" w:date="2018-11-02T14:10:00Z">
            <w:rPr>
              <w:ins w:id="1341" w:author="Giacomo Ziffer" w:date="2018-11-02T11:50:00Z"/>
            </w:rPr>
          </w:rPrChange>
        </w:rPr>
        <w:pPrChange w:id="1342" w:author="Giacomo Ziffer" w:date="2018-11-02T14:10:00Z">
          <w:pPr/>
        </w:pPrChange>
      </w:pPr>
      <w:ins w:id="1343" w:author="Giacomo Ziffer" w:date="2018-11-02T11:50:00Z">
        <w:r w:rsidRPr="00C813A9">
          <w:rPr>
            <w:b/>
            <w:rPrChange w:id="1344" w:author="Giacomo Ziffer" w:date="2018-11-02T14:10:00Z">
              <w:rPr/>
            </w:rPrChange>
          </w:rPr>
          <w:t>Business Customer’s request of anonymized data</w:t>
        </w:r>
      </w:ins>
    </w:p>
    <w:tbl>
      <w:tblPr>
        <w:tblStyle w:val="Grigliatabella"/>
        <w:tblW w:w="0" w:type="auto"/>
        <w:tblLook w:val="04A0" w:firstRow="1" w:lastRow="0" w:firstColumn="1" w:lastColumn="0" w:noHBand="0" w:noVBand="1"/>
      </w:tblPr>
      <w:tblGrid>
        <w:gridCol w:w="4946"/>
        <w:gridCol w:w="4946"/>
      </w:tblGrid>
      <w:tr w:rsidR="002E306F" w14:paraId="16E31B4F" w14:textId="77777777" w:rsidTr="00A24CDB">
        <w:trPr>
          <w:ins w:id="1345" w:author="Giacomo Ziffer" w:date="2018-11-02T11:50:00Z"/>
        </w:trPr>
        <w:tc>
          <w:tcPr>
            <w:tcW w:w="4946" w:type="dxa"/>
          </w:tcPr>
          <w:p w14:paraId="51E7DE1C" w14:textId="77777777" w:rsidR="002E306F" w:rsidRPr="002019AA" w:rsidRDefault="002E306F" w:rsidP="00A24CDB">
            <w:pPr>
              <w:rPr>
                <w:ins w:id="1346" w:author="Giacomo Ziffer" w:date="2018-11-02T11:50:00Z"/>
                <w:rStyle w:val="Enfasidelicata"/>
              </w:rPr>
            </w:pPr>
            <w:ins w:id="1347" w:author="Giacomo Ziffer" w:date="2018-11-02T11:50:00Z">
              <w:r w:rsidRPr="002019AA">
                <w:rPr>
                  <w:rStyle w:val="Enfasidelicata"/>
                </w:rPr>
                <w:t>Actors</w:t>
              </w:r>
            </w:ins>
          </w:p>
        </w:tc>
        <w:tc>
          <w:tcPr>
            <w:tcW w:w="4946" w:type="dxa"/>
          </w:tcPr>
          <w:p w14:paraId="4740AABE" w14:textId="72DC86AB" w:rsidR="002E306F" w:rsidRDefault="002E306F" w:rsidP="00A24CDB">
            <w:pPr>
              <w:rPr>
                <w:ins w:id="1348" w:author="Giacomo Ziffer" w:date="2018-11-02T11:50:00Z"/>
              </w:rPr>
            </w:pPr>
            <w:ins w:id="1349" w:author="Giacomo Ziffer" w:date="2018-11-02T11:51:00Z">
              <w:r>
                <w:t>Business</w:t>
              </w:r>
            </w:ins>
            <w:ins w:id="1350" w:author="Giacomo Ziffer" w:date="2018-11-02T11:50:00Z">
              <w:r>
                <w:t xml:space="preserve"> Customer</w:t>
              </w:r>
            </w:ins>
          </w:p>
        </w:tc>
      </w:tr>
      <w:tr w:rsidR="002E306F" w14:paraId="5AB33D5A" w14:textId="77777777" w:rsidTr="00A24CDB">
        <w:trPr>
          <w:ins w:id="1351" w:author="Giacomo Ziffer" w:date="2018-11-02T11:50:00Z"/>
        </w:trPr>
        <w:tc>
          <w:tcPr>
            <w:tcW w:w="4946" w:type="dxa"/>
          </w:tcPr>
          <w:p w14:paraId="219B68D6" w14:textId="77777777" w:rsidR="002E306F" w:rsidRPr="002019AA" w:rsidRDefault="002E306F" w:rsidP="00A24CDB">
            <w:pPr>
              <w:rPr>
                <w:ins w:id="1352" w:author="Giacomo Ziffer" w:date="2018-11-02T11:50:00Z"/>
                <w:rStyle w:val="Enfasidelicata"/>
              </w:rPr>
            </w:pPr>
            <w:ins w:id="1353" w:author="Giacomo Ziffer" w:date="2018-11-02T11:50:00Z">
              <w:r w:rsidRPr="002019AA">
                <w:rPr>
                  <w:rStyle w:val="Enfasidelicata"/>
                </w:rPr>
                <w:t>Goals</w:t>
              </w:r>
            </w:ins>
          </w:p>
        </w:tc>
        <w:tc>
          <w:tcPr>
            <w:tcW w:w="4946" w:type="dxa"/>
          </w:tcPr>
          <w:p w14:paraId="6211A9FD" w14:textId="4CB0A68E" w:rsidR="002E306F" w:rsidRDefault="002E306F" w:rsidP="00A24CDB">
            <w:pPr>
              <w:rPr>
                <w:ins w:id="1354" w:author="Giacomo Ziffer" w:date="2018-11-02T11:50:00Z"/>
              </w:rPr>
            </w:pPr>
            <w:ins w:id="1355" w:author="Giacomo Ziffer" w:date="2018-11-02T11:50:00Z">
              <w:r>
                <w:t>[G</w:t>
              </w:r>
            </w:ins>
            <w:ins w:id="1356" w:author="Giacomo Ziffer" w:date="2018-11-02T11:51:00Z">
              <w:r w:rsidR="00A4067C">
                <w:t>6</w:t>
              </w:r>
            </w:ins>
            <w:ins w:id="1357" w:author="Giacomo Ziffer" w:date="2018-11-02T11:50:00Z">
              <w:r>
                <w:t>]</w:t>
              </w:r>
            </w:ins>
            <w:ins w:id="1358" w:author="Giacomo Ziffer" w:date="2018-11-02T11:51:00Z">
              <w:r w:rsidR="00A4067C">
                <w:t xml:space="preserve"> [G6.2]</w:t>
              </w:r>
            </w:ins>
          </w:p>
        </w:tc>
      </w:tr>
      <w:tr w:rsidR="002E306F" w14:paraId="34BD2F1D" w14:textId="77777777" w:rsidTr="00A24CDB">
        <w:trPr>
          <w:ins w:id="1359" w:author="Giacomo Ziffer" w:date="2018-11-02T11:50:00Z"/>
        </w:trPr>
        <w:tc>
          <w:tcPr>
            <w:tcW w:w="4946" w:type="dxa"/>
          </w:tcPr>
          <w:p w14:paraId="29459BDC" w14:textId="77777777" w:rsidR="002E306F" w:rsidRPr="002019AA" w:rsidRDefault="002E306F" w:rsidP="00A24CDB">
            <w:pPr>
              <w:rPr>
                <w:ins w:id="1360" w:author="Giacomo Ziffer" w:date="2018-11-02T11:50:00Z"/>
                <w:rStyle w:val="Enfasidelicata"/>
              </w:rPr>
            </w:pPr>
            <w:ins w:id="1361" w:author="Giacomo Ziffer" w:date="2018-11-02T11:50:00Z">
              <w:r w:rsidRPr="002019AA">
                <w:rPr>
                  <w:rStyle w:val="Enfasidelicata"/>
                </w:rPr>
                <w:t>Input Conditions</w:t>
              </w:r>
            </w:ins>
          </w:p>
        </w:tc>
        <w:tc>
          <w:tcPr>
            <w:tcW w:w="4946" w:type="dxa"/>
          </w:tcPr>
          <w:p w14:paraId="6E790B8E" w14:textId="7484EB9F" w:rsidR="002E306F" w:rsidRDefault="002E306F" w:rsidP="00A24CDB">
            <w:pPr>
              <w:rPr>
                <w:ins w:id="1362" w:author="Giacomo Ziffer" w:date="2018-11-02T11:50:00Z"/>
              </w:rPr>
            </w:pPr>
            <w:ins w:id="1363" w:author="Giacomo Ziffer" w:date="2018-11-02T11:50:00Z">
              <w:r>
                <w:t xml:space="preserve">The </w:t>
              </w:r>
            </w:ins>
            <w:ins w:id="1364" w:author="Giacomo Ziffer" w:date="2018-11-02T11:51:00Z">
              <w:r w:rsidR="00A4067C">
                <w:t>Business</w:t>
              </w:r>
            </w:ins>
            <w:ins w:id="1365" w:author="Giacomo Ziffer" w:date="2018-11-02T11:50:00Z">
              <w:r>
                <w:t xml:space="preserve"> Customer </w:t>
              </w:r>
            </w:ins>
            <w:ins w:id="1366" w:author="Giacomo Ziffer" w:date="2018-11-02T14:27:00Z">
              <w:r w:rsidR="0068519B">
                <w:t>has already</w:t>
              </w:r>
            </w:ins>
            <w:ins w:id="1367" w:author="Giacomo Ziffer" w:date="2018-11-02T11:50:00Z">
              <w:r>
                <w:t xml:space="preserve"> logged in to the Data4Help’s </w:t>
              </w:r>
            </w:ins>
            <w:ins w:id="1368" w:author="Giacomo Ziffer" w:date="2018-11-02T12:16:00Z">
              <w:r w:rsidR="0031156B">
                <w:t xml:space="preserve">web </w:t>
              </w:r>
            </w:ins>
            <w:ins w:id="1369" w:author="Giacomo Ziffer" w:date="2018-11-02T11:50:00Z">
              <w:r>
                <w:t>application.</w:t>
              </w:r>
            </w:ins>
          </w:p>
        </w:tc>
      </w:tr>
      <w:tr w:rsidR="002E306F" w14:paraId="176CBE47" w14:textId="77777777" w:rsidTr="00A24CDB">
        <w:trPr>
          <w:ins w:id="1370" w:author="Giacomo Ziffer" w:date="2018-11-02T11:50:00Z"/>
        </w:trPr>
        <w:tc>
          <w:tcPr>
            <w:tcW w:w="4946" w:type="dxa"/>
          </w:tcPr>
          <w:p w14:paraId="58C52DFF" w14:textId="77777777" w:rsidR="002E306F" w:rsidRPr="002019AA" w:rsidRDefault="002E306F" w:rsidP="00A24CDB">
            <w:pPr>
              <w:rPr>
                <w:ins w:id="1371" w:author="Giacomo Ziffer" w:date="2018-11-02T11:50:00Z"/>
                <w:rStyle w:val="Enfasidelicata"/>
              </w:rPr>
            </w:pPr>
            <w:ins w:id="1372" w:author="Giacomo Ziffer" w:date="2018-11-02T11:50:00Z">
              <w:r w:rsidRPr="002019AA">
                <w:rPr>
                  <w:rStyle w:val="Enfasidelicata"/>
                </w:rPr>
                <w:t>Event Flow</w:t>
              </w:r>
            </w:ins>
          </w:p>
        </w:tc>
        <w:tc>
          <w:tcPr>
            <w:tcW w:w="4946" w:type="dxa"/>
          </w:tcPr>
          <w:p w14:paraId="42DA9886" w14:textId="5C58E745" w:rsidR="002E306F" w:rsidRDefault="00BD6352" w:rsidP="0031156B">
            <w:pPr>
              <w:pStyle w:val="Paragrafoelenco"/>
              <w:numPr>
                <w:ilvl w:val="0"/>
                <w:numId w:val="61"/>
              </w:numPr>
              <w:rPr>
                <w:ins w:id="1373" w:author="Giacomo Ziffer" w:date="2018-11-02T12:36:00Z"/>
              </w:rPr>
            </w:pPr>
            <w:ins w:id="1374" w:author="Giacomo Ziffer" w:date="2018-11-02T12:17:00Z">
              <w:r>
                <w:t xml:space="preserve">The BC goes in the section </w:t>
              </w:r>
              <w:r w:rsidR="0064573B">
                <w:t>where to query for anonymized data.</w:t>
              </w:r>
            </w:ins>
          </w:p>
          <w:p w14:paraId="59AD3215" w14:textId="4C1D0FCA" w:rsidR="00C07814" w:rsidRDefault="00C07814" w:rsidP="0031156B">
            <w:pPr>
              <w:pStyle w:val="Paragrafoelenco"/>
              <w:numPr>
                <w:ilvl w:val="0"/>
                <w:numId w:val="61"/>
              </w:numPr>
              <w:rPr>
                <w:ins w:id="1375" w:author="Giacomo Ziffer" w:date="2018-11-02T12:18:00Z"/>
              </w:rPr>
            </w:pPr>
            <w:ins w:id="1376" w:author="Giacomo Ziffer" w:date="2018-11-02T12:36:00Z">
              <w:r>
                <w:t>The BC select a request of anonymized dat</w:t>
              </w:r>
            </w:ins>
            <w:ins w:id="1377" w:author="Giacomo Ziffer" w:date="2018-11-02T12:37:00Z">
              <w:r>
                <w:t>a.</w:t>
              </w:r>
            </w:ins>
          </w:p>
          <w:p w14:paraId="7EB79B84" w14:textId="77777777" w:rsidR="00A258D7" w:rsidRDefault="002B0A1F" w:rsidP="0031156B">
            <w:pPr>
              <w:pStyle w:val="Paragrafoelenco"/>
              <w:numPr>
                <w:ilvl w:val="0"/>
                <w:numId w:val="61"/>
              </w:numPr>
              <w:rPr>
                <w:ins w:id="1378" w:author="Giacomo Ziffer" w:date="2018-11-02T12:20:00Z"/>
              </w:rPr>
            </w:pPr>
            <w:ins w:id="1379" w:author="Giacomo Ziffer" w:date="2018-11-02T12:19:00Z">
              <w:r w:rsidRPr="002B0A1F">
                <w:t>The BC selects all the various parameters necessary to filter the people considered.</w:t>
              </w:r>
            </w:ins>
          </w:p>
          <w:p w14:paraId="290A9E6F" w14:textId="0B12870C" w:rsidR="00AD64E8" w:rsidRDefault="00334099">
            <w:pPr>
              <w:pStyle w:val="Paragrafoelenco"/>
              <w:numPr>
                <w:ilvl w:val="0"/>
                <w:numId w:val="61"/>
              </w:numPr>
              <w:rPr>
                <w:ins w:id="1380" w:author="Giacomo Ziffer" w:date="2018-11-02T11:50:00Z"/>
              </w:rPr>
              <w:pPrChange w:id="1381" w:author="Giacomo Ziffer" w:date="2018-11-02T12:16:00Z">
                <w:pPr/>
              </w:pPrChange>
            </w:pPr>
            <w:ins w:id="1382" w:author="Giacomo Ziffer" w:date="2018-11-02T12:20:00Z">
              <w:r>
                <w:t>The BC confirms t</w:t>
              </w:r>
            </w:ins>
            <w:ins w:id="1383" w:author="Giacomo Ziffer" w:date="2018-11-02T12:21:00Z">
              <w:r>
                <w:t>o proceed with the request.</w:t>
              </w:r>
            </w:ins>
          </w:p>
        </w:tc>
      </w:tr>
      <w:tr w:rsidR="002E306F" w14:paraId="10D2654C" w14:textId="77777777" w:rsidTr="00A24CDB">
        <w:trPr>
          <w:ins w:id="1384" w:author="Giacomo Ziffer" w:date="2018-11-02T11:50:00Z"/>
        </w:trPr>
        <w:tc>
          <w:tcPr>
            <w:tcW w:w="4946" w:type="dxa"/>
          </w:tcPr>
          <w:p w14:paraId="41CC54E1" w14:textId="77777777" w:rsidR="002E306F" w:rsidRPr="002019AA" w:rsidRDefault="002E306F" w:rsidP="00A24CDB">
            <w:pPr>
              <w:rPr>
                <w:ins w:id="1385" w:author="Giacomo Ziffer" w:date="2018-11-02T11:50:00Z"/>
                <w:rStyle w:val="Enfasidelicata"/>
              </w:rPr>
            </w:pPr>
            <w:ins w:id="1386" w:author="Giacomo Ziffer" w:date="2018-11-02T11:50:00Z">
              <w:r>
                <w:rPr>
                  <w:rStyle w:val="Enfasidelicata"/>
                </w:rPr>
                <w:t xml:space="preserve"> Output Conditions</w:t>
              </w:r>
            </w:ins>
          </w:p>
        </w:tc>
        <w:tc>
          <w:tcPr>
            <w:tcW w:w="4946" w:type="dxa"/>
          </w:tcPr>
          <w:p w14:paraId="56E10039" w14:textId="6C041B68" w:rsidR="002E306F" w:rsidRDefault="001070BC" w:rsidP="00A24CDB">
            <w:pPr>
              <w:rPr>
                <w:ins w:id="1387" w:author="Giacomo Ziffer" w:date="2018-11-02T11:50:00Z"/>
              </w:rPr>
            </w:pPr>
            <w:ins w:id="1388" w:author="Giacomo Ziffer" w:date="2018-11-02T12:18:00Z">
              <w:r w:rsidRPr="001070BC">
                <w:t xml:space="preserve">The BC can </w:t>
              </w:r>
            </w:ins>
            <w:ins w:id="1389" w:author="Tommaso Peresson" w:date="2018-11-05T13:14:00Z">
              <w:r w:rsidR="00DE5F28" w:rsidRPr="001070BC">
                <w:t>see</w:t>
              </w:r>
              <w:r w:rsidR="00DE5F28" w:rsidRPr="001070BC" w:rsidDel="00303089">
                <w:t xml:space="preserve"> </w:t>
              </w:r>
            </w:ins>
            <w:ins w:id="1390" w:author="Giacomo Ziffer" w:date="2018-11-02T12:18:00Z">
              <w:del w:id="1391" w:author="Tommaso Peresson" w:date="2018-11-05T13:14:00Z">
                <w:r w:rsidRPr="001070BC" w:rsidDel="00303089">
                  <w:delText>now</w:delText>
                </w:r>
              </w:del>
            </w:ins>
            <w:ins w:id="1392" w:author="Tommaso Peresson" w:date="2018-11-05T13:14:00Z">
              <w:r w:rsidR="00303089">
                <w:t>within 24h</w:t>
              </w:r>
            </w:ins>
            <w:ins w:id="1393" w:author="Giacomo Ziffer" w:date="2018-11-02T12:18:00Z">
              <w:r w:rsidRPr="001070BC">
                <w:t xml:space="preserve"> </w:t>
              </w:r>
              <w:del w:id="1394" w:author="Tommaso Peresson" w:date="2018-11-05T13:14:00Z">
                <w:r w:rsidRPr="001070BC" w:rsidDel="00DE5F28">
                  <w:delText xml:space="preserve">see </w:delText>
                </w:r>
              </w:del>
              <w:r w:rsidRPr="001070BC">
                <w:t xml:space="preserve">the data </w:t>
              </w:r>
              <w:r>
                <w:t>he/she</w:t>
              </w:r>
              <w:r w:rsidRPr="001070BC">
                <w:t xml:space="preserve"> had requested</w:t>
              </w:r>
            </w:ins>
          </w:p>
        </w:tc>
      </w:tr>
      <w:tr w:rsidR="002E306F" w14:paraId="3C5802A1" w14:textId="77777777" w:rsidTr="00A24CDB">
        <w:trPr>
          <w:ins w:id="1395" w:author="Giacomo Ziffer" w:date="2018-11-02T11:50:00Z"/>
        </w:trPr>
        <w:tc>
          <w:tcPr>
            <w:tcW w:w="4946" w:type="dxa"/>
          </w:tcPr>
          <w:p w14:paraId="7284DF3C" w14:textId="77777777" w:rsidR="002E306F" w:rsidRPr="002019AA" w:rsidRDefault="002E306F" w:rsidP="00A24CDB">
            <w:pPr>
              <w:rPr>
                <w:ins w:id="1396" w:author="Giacomo Ziffer" w:date="2018-11-02T11:50:00Z"/>
                <w:rStyle w:val="Enfasidelicata"/>
              </w:rPr>
            </w:pPr>
            <w:ins w:id="1397" w:author="Giacomo Ziffer" w:date="2018-11-02T11:50:00Z">
              <w:r w:rsidRPr="002019AA">
                <w:rPr>
                  <w:rStyle w:val="Enfasidelicata"/>
                </w:rPr>
                <w:t>Exceptions</w:t>
              </w:r>
            </w:ins>
          </w:p>
        </w:tc>
        <w:tc>
          <w:tcPr>
            <w:tcW w:w="4946" w:type="dxa"/>
          </w:tcPr>
          <w:p w14:paraId="6E74FDB3" w14:textId="7CF66C87" w:rsidR="002E306F" w:rsidRDefault="002E306F">
            <w:pPr>
              <w:pStyle w:val="Paragrafoelenco"/>
              <w:numPr>
                <w:ilvl w:val="0"/>
                <w:numId w:val="62"/>
              </w:numPr>
              <w:rPr>
                <w:ins w:id="1398" w:author="Giacomo Ziffer" w:date="2018-11-02T11:50:00Z"/>
              </w:rPr>
              <w:pPrChange w:id="1399" w:author="Giacomo Ziffer" w:date="2018-11-02T12:21:00Z">
                <w:pPr>
                  <w:pStyle w:val="Paragrafoelenco"/>
                  <w:numPr>
                    <w:numId w:val="60"/>
                  </w:numPr>
                  <w:ind w:left="360" w:hanging="360"/>
                </w:pPr>
              </w:pPrChange>
            </w:pPr>
            <w:ins w:id="1400" w:author="Giacomo Ziffer" w:date="2018-11-02T11:50:00Z">
              <w:r w:rsidRPr="0006392C">
                <w:t>The</w:t>
              </w:r>
            </w:ins>
            <w:ins w:id="1401" w:author="Giacomo Ziffer" w:date="2018-11-02T12:22:00Z">
              <w:r w:rsidR="00C36572">
                <w:t xml:space="preserve"> number of individuals </w:t>
              </w:r>
            </w:ins>
            <w:ins w:id="1402" w:author="Giacomo Ziffer" w:date="2018-11-02T12:23:00Z">
              <w:r w:rsidR="00EA3B81">
                <w:t>whose data satisfy the request is lower than 1000</w:t>
              </w:r>
            </w:ins>
            <w:ins w:id="1403" w:author="Giacomo Ziffer" w:date="2018-11-02T11:50:00Z">
              <w:r>
                <w:t>.</w:t>
              </w:r>
            </w:ins>
          </w:p>
          <w:p w14:paraId="1935B471" w14:textId="18E1D915" w:rsidR="002E306F" w:rsidRDefault="00C0071B" w:rsidP="00A24CDB">
            <w:pPr>
              <w:rPr>
                <w:ins w:id="1404" w:author="Giacomo Ziffer" w:date="2018-11-02T11:50:00Z"/>
              </w:rPr>
            </w:pPr>
            <w:ins w:id="1405" w:author="Giacomo Ziffer" w:date="2018-11-02T12:24:00Z">
              <w:r w:rsidRPr="00C0071B">
                <w:lastRenderedPageBreak/>
                <w:t xml:space="preserve">The BC is notified to the system, which informs </w:t>
              </w:r>
              <w:r>
                <w:t xml:space="preserve">him/her </w:t>
              </w:r>
              <w:r w:rsidRPr="00C0071B">
                <w:t>that it cannot proceed with this type of request</w:t>
              </w:r>
              <w:r w:rsidR="009701ED">
                <w:t>.</w:t>
              </w:r>
            </w:ins>
          </w:p>
        </w:tc>
      </w:tr>
    </w:tbl>
    <w:p w14:paraId="2F0F976D" w14:textId="10CA1CE2" w:rsidR="004C6440" w:rsidRDefault="004C6440" w:rsidP="004C6440">
      <w:pPr>
        <w:rPr>
          <w:ins w:id="1406" w:author="Giacomo Ziffer" w:date="2018-11-02T12:32:00Z"/>
        </w:rPr>
      </w:pPr>
    </w:p>
    <w:p w14:paraId="34C2D4F5" w14:textId="096797F2" w:rsidR="001A047E" w:rsidRDefault="001A047E" w:rsidP="004C6440">
      <w:pPr>
        <w:rPr>
          <w:ins w:id="1407" w:author="Giacomo Ziffer" w:date="2018-11-02T12:32:00Z"/>
        </w:rPr>
      </w:pPr>
    </w:p>
    <w:p w14:paraId="663CE0C6" w14:textId="175BA8EF" w:rsidR="001A047E" w:rsidRPr="00C813A9" w:rsidRDefault="00B3558D">
      <w:pPr>
        <w:pStyle w:val="Paragrafoelenco"/>
        <w:numPr>
          <w:ilvl w:val="2"/>
          <w:numId w:val="59"/>
        </w:numPr>
        <w:rPr>
          <w:ins w:id="1408" w:author="Giacomo Ziffer" w:date="2018-11-02T12:33:00Z"/>
          <w:b/>
          <w:rPrChange w:id="1409" w:author="Giacomo Ziffer" w:date="2018-11-02T14:10:00Z">
            <w:rPr>
              <w:ins w:id="1410" w:author="Giacomo Ziffer" w:date="2018-11-02T12:33:00Z"/>
            </w:rPr>
          </w:rPrChange>
        </w:rPr>
        <w:pPrChange w:id="1411" w:author="Giacomo Ziffer" w:date="2018-11-02T14:10:00Z">
          <w:pPr/>
        </w:pPrChange>
      </w:pPr>
      <w:ins w:id="1412" w:author="Giacomo Ziffer" w:date="2018-11-02T12:32:00Z">
        <w:r w:rsidRPr="00C813A9">
          <w:rPr>
            <w:b/>
            <w:rPrChange w:id="1413" w:author="Giacomo Ziffer" w:date="2018-11-02T14:10:00Z">
              <w:rPr/>
            </w:rPrChange>
          </w:rPr>
          <w:t>Bus</w:t>
        </w:r>
      </w:ins>
      <w:ins w:id="1414" w:author="Giacomo Ziffer" w:date="2018-11-02T12:33:00Z">
        <w:r w:rsidRPr="00C813A9">
          <w:rPr>
            <w:b/>
            <w:rPrChange w:id="1415" w:author="Giacomo Ziffer" w:date="2018-11-02T14:10:00Z">
              <w:rPr/>
            </w:rPrChange>
          </w:rPr>
          <w:t>iness Customer’s request of specific individual data</w:t>
        </w:r>
      </w:ins>
    </w:p>
    <w:tbl>
      <w:tblPr>
        <w:tblStyle w:val="Grigliatabella"/>
        <w:tblW w:w="0" w:type="auto"/>
        <w:tblLook w:val="04A0" w:firstRow="1" w:lastRow="0" w:firstColumn="1" w:lastColumn="0" w:noHBand="0" w:noVBand="1"/>
      </w:tblPr>
      <w:tblGrid>
        <w:gridCol w:w="4946"/>
        <w:gridCol w:w="4946"/>
      </w:tblGrid>
      <w:tr w:rsidR="00B3558D" w14:paraId="115CC636" w14:textId="77777777" w:rsidTr="00A24CDB">
        <w:trPr>
          <w:ins w:id="1416" w:author="Giacomo Ziffer" w:date="2018-11-02T12:33:00Z"/>
        </w:trPr>
        <w:tc>
          <w:tcPr>
            <w:tcW w:w="4946" w:type="dxa"/>
          </w:tcPr>
          <w:p w14:paraId="1FDEB591" w14:textId="77777777" w:rsidR="00B3558D" w:rsidRPr="002019AA" w:rsidRDefault="00B3558D" w:rsidP="00A24CDB">
            <w:pPr>
              <w:rPr>
                <w:ins w:id="1417" w:author="Giacomo Ziffer" w:date="2018-11-02T12:33:00Z"/>
                <w:rStyle w:val="Enfasidelicata"/>
              </w:rPr>
            </w:pPr>
            <w:ins w:id="1418" w:author="Giacomo Ziffer" w:date="2018-11-02T12:33:00Z">
              <w:r w:rsidRPr="002019AA">
                <w:rPr>
                  <w:rStyle w:val="Enfasidelicata"/>
                </w:rPr>
                <w:t>Actors</w:t>
              </w:r>
            </w:ins>
          </w:p>
        </w:tc>
        <w:tc>
          <w:tcPr>
            <w:tcW w:w="4946" w:type="dxa"/>
          </w:tcPr>
          <w:p w14:paraId="3DE83C44" w14:textId="77777777" w:rsidR="00B3558D" w:rsidRDefault="00B3558D" w:rsidP="00A24CDB">
            <w:pPr>
              <w:rPr>
                <w:ins w:id="1419" w:author="Giacomo Ziffer" w:date="2018-11-02T12:33:00Z"/>
              </w:rPr>
            </w:pPr>
            <w:ins w:id="1420" w:author="Giacomo Ziffer" w:date="2018-11-02T12:33:00Z">
              <w:r>
                <w:t>Business Customer</w:t>
              </w:r>
            </w:ins>
          </w:p>
        </w:tc>
      </w:tr>
      <w:tr w:rsidR="00B3558D" w14:paraId="3E2EB81D" w14:textId="77777777" w:rsidTr="00A24CDB">
        <w:trPr>
          <w:ins w:id="1421" w:author="Giacomo Ziffer" w:date="2018-11-02T12:33:00Z"/>
        </w:trPr>
        <w:tc>
          <w:tcPr>
            <w:tcW w:w="4946" w:type="dxa"/>
          </w:tcPr>
          <w:p w14:paraId="2F2CC05D" w14:textId="77777777" w:rsidR="00B3558D" w:rsidRPr="002019AA" w:rsidRDefault="00B3558D" w:rsidP="00A24CDB">
            <w:pPr>
              <w:rPr>
                <w:ins w:id="1422" w:author="Giacomo Ziffer" w:date="2018-11-02T12:33:00Z"/>
                <w:rStyle w:val="Enfasidelicata"/>
              </w:rPr>
            </w:pPr>
            <w:ins w:id="1423" w:author="Giacomo Ziffer" w:date="2018-11-02T12:33:00Z">
              <w:r w:rsidRPr="002019AA">
                <w:rPr>
                  <w:rStyle w:val="Enfasidelicata"/>
                </w:rPr>
                <w:t>Goals</w:t>
              </w:r>
            </w:ins>
          </w:p>
        </w:tc>
        <w:tc>
          <w:tcPr>
            <w:tcW w:w="4946" w:type="dxa"/>
          </w:tcPr>
          <w:p w14:paraId="62DC72D8" w14:textId="61611612" w:rsidR="00B3558D" w:rsidRDefault="00B3558D" w:rsidP="00A24CDB">
            <w:pPr>
              <w:rPr>
                <w:ins w:id="1424" w:author="Giacomo Ziffer" w:date="2018-11-02T12:33:00Z"/>
              </w:rPr>
            </w:pPr>
            <w:ins w:id="1425" w:author="Giacomo Ziffer" w:date="2018-11-02T12:33:00Z">
              <w:r>
                <w:t>[G6] [G6.</w:t>
              </w:r>
            </w:ins>
            <w:ins w:id="1426" w:author="Giacomo Ziffer" w:date="2018-11-02T12:35:00Z">
              <w:r w:rsidR="00975937">
                <w:t>1</w:t>
              </w:r>
            </w:ins>
            <w:ins w:id="1427" w:author="Giacomo Ziffer" w:date="2018-11-02T12:33:00Z">
              <w:r>
                <w:t>]</w:t>
              </w:r>
            </w:ins>
          </w:p>
        </w:tc>
      </w:tr>
      <w:tr w:rsidR="00B3558D" w14:paraId="36C04A26" w14:textId="77777777" w:rsidTr="00A24CDB">
        <w:trPr>
          <w:ins w:id="1428" w:author="Giacomo Ziffer" w:date="2018-11-02T12:33:00Z"/>
        </w:trPr>
        <w:tc>
          <w:tcPr>
            <w:tcW w:w="4946" w:type="dxa"/>
          </w:tcPr>
          <w:p w14:paraId="2159FCBD" w14:textId="77777777" w:rsidR="00B3558D" w:rsidRPr="002019AA" w:rsidRDefault="00B3558D" w:rsidP="00A24CDB">
            <w:pPr>
              <w:rPr>
                <w:ins w:id="1429" w:author="Giacomo Ziffer" w:date="2018-11-02T12:33:00Z"/>
                <w:rStyle w:val="Enfasidelicata"/>
              </w:rPr>
            </w:pPr>
            <w:ins w:id="1430" w:author="Giacomo Ziffer" w:date="2018-11-02T12:33:00Z">
              <w:r w:rsidRPr="002019AA">
                <w:rPr>
                  <w:rStyle w:val="Enfasidelicata"/>
                </w:rPr>
                <w:t>Input Conditions</w:t>
              </w:r>
            </w:ins>
          </w:p>
        </w:tc>
        <w:tc>
          <w:tcPr>
            <w:tcW w:w="4946" w:type="dxa"/>
          </w:tcPr>
          <w:p w14:paraId="1441AE16" w14:textId="7B3243D1" w:rsidR="00B3558D" w:rsidRDefault="00B3558D" w:rsidP="00A24CDB">
            <w:pPr>
              <w:rPr>
                <w:ins w:id="1431" w:author="Giacomo Ziffer" w:date="2018-11-02T12:33:00Z"/>
              </w:rPr>
            </w:pPr>
            <w:ins w:id="1432" w:author="Giacomo Ziffer" w:date="2018-11-02T12:33:00Z">
              <w:r>
                <w:t xml:space="preserve">The Business Customer </w:t>
              </w:r>
            </w:ins>
            <w:ins w:id="1433" w:author="Giacomo Ziffer" w:date="2018-11-02T14:27:00Z">
              <w:r w:rsidR="0068519B">
                <w:t>has already</w:t>
              </w:r>
            </w:ins>
            <w:ins w:id="1434" w:author="Giacomo Ziffer" w:date="2018-11-02T12:33:00Z">
              <w:r>
                <w:t xml:space="preserve"> logged in to the Data4Help’s web application.</w:t>
              </w:r>
            </w:ins>
          </w:p>
        </w:tc>
      </w:tr>
      <w:tr w:rsidR="00B3558D" w14:paraId="1261B747" w14:textId="77777777" w:rsidTr="00A24CDB">
        <w:trPr>
          <w:ins w:id="1435" w:author="Giacomo Ziffer" w:date="2018-11-02T12:33:00Z"/>
        </w:trPr>
        <w:tc>
          <w:tcPr>
            <w:tcW w:w="4946" w:type="dxa"/>
          </w:tcPr>
          <w:p w14:paraId="09E96A93" w14:textId="77777777" w:rsidR="00B3558D" w:rsidRPr="002019AA" w:rsidRDefault="00B3558D" w:rsidP="00A24CDB">
            <w:pPr>
              <w:rPr>
                <w:ins w:id="1436" w:author="Giacomo Ziffer" w:date="2018-11-02T12:33:00Z"/>
                <w:rStyle w:val="Enfasidelicata"/>
              </w:rPr>
            </w:pPr>
            <w:ins w:id="1437" w:author="Giacomo Ziffer" w:date="2018-11-02T12:33:00Z">
              <w:r w:rsidRPr="002019AA">
                <w:rPr>
                  <w:rStyle w:val="Enfasidelicata"/>
                </w:rPr>
                <w:t>Event Flow</w:t>
              </w:r>
            </w:ins>
          </w:p>
        </w:tc>
        <w:tc>
          <w:tcPr>
            <w:tcW w:w="4946" w:type="dxa"/>
          </w:tcPr>
          <w:p w14:paraId="13213D60" w14:textId="77777777" w:rsidR="001172CA" w:rsidRDefault="001172CA" w:rsidP="00140706">
            <w:pPr>
              <w:pStyle w:val="Paragrafoelenco"/>
              <w:numPr>
                <w:ilvl w:val="0"/>
                <w:numId w:val="63"/>
              </w:numPr>
              <w:rPr>
                <w:ins w:id="1438" w:author="Giacomo Ziffer" w:date="2018-11-02T12:36:00Z"/>
              </w:rPr>
            </w:pPr>
            <w:ins w:id="1439" w:author="Giacomo Ziffer" w:date="2018-11-02T12:36:00Z">
              <w:r>
                <w:t>The BC goes in the section where to query for anonymized data.</w:t>
              </w:r>
            </w:ins>
          </w:p>
          <w:p w14:paraId="4E523DD6" w14:textId="58B4FFB2" w:rsidR="00140706" w:rsidRDefault="00140706" w:rsidP="00140706">
            <w:pPr>
              <w:pStyle w:val="Paragrafoelenco"/>
              <w:numPr>
                <w:ilvl w:val="0"/>
                <w:numId w:val="63"/>
              </w:numPr>
              <w:rPr>
                <w:ins w:id="1440" w:author="Giacomo Ziffer" w:date="2018-11-02T12:37:00Z"/>
              </w:rPr>
            </w:pPr>
            <w:ins w:id="1441" w:author="Giacomo Ziffer" w:date="2018-11-02T12:37:00Z">
              <w:r>
                <w:t>The BC select a request of specific individual data.</w:t>
              </w:r>
            </w:ins>
          </w:p>
          <w:p w14:paraId="4D5C07BE" w14:textId="77777777" w:rsidR="00B3558D" w:rsidRDefault="00140706" w:rsidP="00140706">
            <w:pPr>
              <w:pStyle w:val="Paragrafoelenco"/>
              <w:numPr>
                <w:ilvl w:val="0"/>
                <w:numId w:val="63"/>
              </w:numPr>
              <w:rPr>
                <w:ins w:id="1442" w:author="Giacomo Ziffer" w:date="2018-11-02T13:55:00Z"/>
              </w:rPr>
            </w:pPr>
            <w:ins w:id="1443" w:author="Giacomo Ziffer" w:date="2018-11-02T12:37:00Z">
              <w:r>
                <w:t xml:space="preserve">The BC inserts the </w:t>
              </w:r>
            </w:ins>
            <w:ins w:id="1444" w:author="Giacomo Ziffer" w:date="2018-11-02T12:38:00Z">
              <w:r w:rsidR="009D3A44">
                <w:t>SSN or th</w:t>
              </w:r>
              <w:r w:rsidR="00631F2C">
                <w:t>e CF of the user he/she wants to monitor.</w:t>
              </w:r>
            </w:ins>
          </w:p>
          <w:p w14:paraId="792B6F82" w14:textId="4F370C96" w:rsidR="00E913E6" w:rsidRDefault="00E913E6">
            <w:pPr>
              <w:pStyle w:val="Paragrafoelenco"/>
              <w:numPr>
                <w:ilvl w:val="0"/>
                <w:numId w:val="63"/>
              </w:numPr>
              <w:rPr>
                <w:ins w:id="1445" w:author="Giacomo Ziffer" w:date="2018-11-02T12:33:00Z"/>
              </w:rPr>
              <w:pPrChange w:id="1446" w:author="Giacomo Ziffer" w:date="2018-11-02T12:36:00Z">
                <w:pPr>
                  <w:pStyle w:val="Paragrafoelenco"/>
                  <w:numPr>
                    <w:numId w:val="61"/>
                  </w:numPr>
                  <w:ind w:left="360" w:hanging="360"/>
                </w:pPr>
              </w:pPrChange>
            </w:pPr>
            <w:ins w:id="1447" w:author="Giacomo Ziffer" w:date="2018-11-02T13:55:00Z">
              <w:r>
                <w:t>The BC confirms to proceed with the request.</w:t>
              </w:r>
            </w:ins>
          </w:p>
        </w:tc>
      </w:tr>
      <w:tr w:rsidR="00B3558D" w14:paraId="497638E0" w14:textId="77777777" w:rsidTr="00A24CDB">
        <w:trPr>
          <w:ins w:id="1448" w:author="Giacomo Ziffer" w:date="2018-11-02T12:33:00Z"/>
        </w:trPr>
        <w:tc>
          <w:tcPr>
            <w:tcW w:w="4946" w:type="dxa"/>
          </w:tcPr>
          <w:p w14:paraId="49C0EBBE" w14:textId="77777777" w:rsidR="00B3558D" w:rsidRPr="002019AA" w:rsidRDefault="00B3558D" w:rsidP="00A24CDB">
            <w:pPr>
              <w:rPr>
                <w:ins w:id="1449" w:author="Giacomo Ziffer" w:date="2018-11-02T12:33:00Z"/>
                <w:rStyle w:val="Enfasidelicata"/>
              </w:rPr>
            </w:pPr>
            <w:ins w:id="1450" w:author="Giacomo Ziffer" w:date="2018-11-02T12:33:00Z">
              <w:r>
                <w:rPr>
                  <w:rStyle w:val="Enfasidelicata"/>
                </w:rPr>
                <w:t xml:space="preserve"> Output Conditions</w:t>
              </w:r>
            </w:ins>
          </w:p>
        </w:tc>
        <w:tc>
          <w:tcPr>
            <w:tcW w:w="4946" w:type="dxa"/>
          </w:tcPr>
          <w:p w14:paraId="0920C6C5" w14:textId="5DAADB40" w:rsidR="00B3558D" w:rsidRDefault="00B3558D" w:rsidP="00A24CDB">
            <w:pPr>
              <w:rPr>
                <w:ins w:id="1451" w:author="Giacomo Ziffer" w:date="2018-11-02T12:33:00Z"/>
              </w:rPr>
            </w:pPr>
            <w:ins w:id="1452" w:author="Giacomo Ziffer" w:date="2018-11-02T12:33:00Z">
              <w:r w:rsidRPr="001070BC">
                <w:t xml:space="preserve">The BC </w:t>
              </w:r>
              <w:del w:id="1453" w:author="Tommaso Peresson" w:date="2018-11-05T13:15:00Z">
                <w:r w:rsidRPr="001070BC" w:rsidDel="00D12EEA">
                  <w:delText xml:space="preserve">can now see the data </w:delText>
                </w:r>
                <w:r w:rsidDel="00D12EEA">
                  <w:delText>he/she</w:delText>
                </w:r>
                <w:r w:rsidRPr="001070BC" w:rsidDel="00D12EEA">
                  <w:delText xml:space="preserve"> had requested</w:delText>
                </w:r>
              </w:del>
            </w:ins>
            <w:ins w:id="1454" w:author="Tommaso Peresson" w:date="2018-11-05T13:15:00Z">
              <w:r w:rsidR="00D12EEA">
                <w:t xml:space="preserve">is now waiting for the PC to accept its request. Then it will be able to see </w:t>
              </w:r>
              <w:r w:rsidR="00F423FD">
                <w:t>the requested data.</w:t>
              </w:r>
            </w:ins>
          </w:p>
        </w:tc>
      </w:tr>
      <w:tr w:rsidR="00B3558D" w14:paraId="3BE7D580" w14:textId="77777777" w:rsidTr="00A24CDB">
        <w:trPr>
          <w:ins w:id="1455" w:author="Giacomo Ziffer" w:date="2018-11-02T12:33:00Z"/>
        </w:trPr>
        <w:tc>
          <w:tcPr>
            <w:tcW w:w="4946" w:type="dxa"/>
          </w:tcPr>
          <w:p w14:paraId="5770C3E3" w14:textId="77777777" w:rsidR="00B3558D" w:rsidRPr="002019AA" w:rsidRDefault="00B3558D" w:rsidP="00A24CDB">
            <w:pPr>
              <w:rPr>
                <w:ins w:id="1456" w:author="Giacomo Ziffer" w:date="2018-11-02T12:33:00Z"/>
                <w:rStyle w:val="Enfasidelicata"/>
              </w:rPr>
            </w:pPr>
            <w:ins w:id="1457" w:author="Giacomo Ziffer" w:date="2018-11-02T12:33:00Z">
              <w:r w:rsidRPr="002019AA">
                <w:rPr>
                  <w:rStyle w:val="Enfasidelicata"/>
                </w:rPr>
                <w:t>Exceptions</w:t>
              </w:r>
            </w:ins>
          </w:p>
        </w:tc>
        <w:tc>
          <w:tcPr>
            <w:tcW w:w="4946" w:type="dxa"/>
          </w:tcPr>
          <w:p w14:paraId="09F2EA47" w14:textId="640821F4" w:rsidR="000E6E88" w:rsidRDefault="00EB345F">
            <w:pPr>
              <w:pStyle w:val="Paragrafoelenco"/>
              <w:numPr>
                <w:ilvl w:val="0"/>
                <w:numId w:val="64"/>
              </w:numPr>
              <w:rPr>
                <w:ins w:id="1458" w:author="Giacomo Ziffer" w:date="2018-11-02T13:55:00Z"/>
              </w:rPr>
              <w:pPrChange w:id="1459" w:author="Giacomo Ziffer" w:date="2018-11-02T14:08:00Z">
                <w:pPr/>
              </w:pPrChange>
            </w:pPr>
            <w:ins w:id="1460" w:author="Giacomo Ziffer" w:date="2018-11-02T13:57:00Z">
              <w:r w:rsidRPr="00EB345F">
                <w:t>No individual associated with that specific SSN or CF exists in the database</w:t>
              </w:r>
            </w:ins>
          </w:p>
          <w:p w14:paraId="64D821FF" w14:textId="77777777" w:rsidR="00B3558D" w:rsidRDefault="00B3558D" w:rsidP="00A24CDB">
            <w:pPr>
              <w:rPr>
                <w:ins w:id="1461" w:author="Giacomo Ziffer" w:date="2018-11-02T14:08:00Z"/>
              </w:rPr>
            </w:pPr>
            <w:ins w:id="1462" w:author="Giacomo Ziffer" w:date="2018-11-02T12:33:00Z">
              <w:r w:rsidRPr="00C0071B">
                <w:t xml:space="preserve">The BC is notified to the system, which informs </w:t>
              </w:r>
              <w:r>
                <w:t xml:space="preserve">him/her </w:t>
              </w:r>
              <w:r w:rsidRPr="00C0071B">
                <w:t>that it cannot proceed with this type of request</w:t>
              </w:r>
              <w:r>
                <w:t>.</w:t>
              </w:r>
            </w:ins>
          </w:p>
          <w:p w14:paraId="18D4855A" w14:textId="77777777" w:rsidR="00740907" w:rsidRDefault="00740907" w:rsidP="00740907">
            <w:pPr>
              <w:pStyle w:val="Paragrafoelenco"/>
              <w:numPr>
                <w:ilvl w:val="0"/>
                <w:numId w:val="64"/>
              </w:numPr>
              <w:rPr>
                <w:ins w:id="1463" w:author="Giacomo Ziffer" w:date="2018-11-02T14:09:00Z"/>
              </w:rPr>
            </w:pPr>
            <w:ins w:id="1464" w:author="Giacomo Ziffer" w:date="2018-11-02T14:08:00Z">
              <w:r>
                <w:t>The SSN or the CF inse</w:t>
              </w:r>
            </w:ins>
            <w:ins w:id="1465" w:author="Giacomo Ziffer" w:date="2018-11-02T14:09:00Z">
              <w:r w:rsidR="00907E59">
                <w:t>rted are inconsistent.</w:t>
              </w:r>
            </w:ins>
          </w:p>
          <w:p w14:paraId="57002713" w14:textId="4F03A5BE" w:rsidR="00907E59" w:rsidRDefault="00907E59" w:rsidP="00907E59">
            <w:pPr>
              <w:rPr>
                <w:ins w:id="1466" w:author="Giacomo Ziffer" w:date="2018-11-02T12:33:00Z"/>
              </w:rPr>
            </w:pPr>
            <w:ins w:id="1467" w:author="Giacomo Ziffer" w:date="2018-11-02T14:09:00Z">
              <w:r>
                <w:t>A notification informs the BC to change this field</w:t>
              </w:r>
              <w:r w:rsidR="00C813A9">
                <w:t xml:space="preserve"> to make it consistent.</w:t>
              </w:r>
            </w:ins>
          </w:p>
        </w:tc>
      </w:tr>
    </w:tbl>
    <w:p w14:paraId="0C2D78AD" w14:textId="657A09D2" w:rsidR="00B3558D" w:rsidRDefault="00B3558D" w:rsidP="00B3558D">
      <w:pPr>
        <w:rPr>
          <w:ins w:id="1468" w:author="Giacomo Ziffer" w:date="2018-11-02T13:58:00Z"/>
        </w:rPr>
      </w:pPr>
    </w:p>
    <w:p w14:paraId="15D7B0AE" w14:textId="71C1CED4" w:rsidR="00B629E4" w:rsidRDefault="00B629E4" w:rsidP="00B3558D">
      <w:pPr>
        <w:rPr>
          <w:ins w:id="1469" w:author="Giacomo Ziffer" w:date="2018-11-02T13:58:00Z"/>
        </w:rPr>
      </w:pPr>
    </w:p>
    <w:p w14:paraId="332881D1" w14:textId="4CDC6323" w:rsidR="00B629E4" w:rsidRPr="007B210B" w:rsidRDefault="007B0950">
      <w:pPr>
        <w:pStyle w:val="Paragrafoelenco"/>
        <w:numPr>
          <w:ilvl w:val="2"/>
          <w:numId w:val="59"/>
        </w:numPr>
        <w:rPr>
          <w:ins w:id="1470" w:author="Giacomo Ziffer" w:date="2018-11-02T13:59:00Z"/>
          <w:b/>
          <w:rPrChange w:id="1471" w:author="Giacomo Ziffer" w:date="2018-11-02T13:59:00Z">
            <w:rPr>
              <w:ins w:id="1472" w:author="Giacomo Ziffer" w:date="2018-11-02T13:59:00Z"/>
            </w:rPr>
          </w:rPrChange>
        </w:rPr>
        <w:pPrChange w:id="1473" w:author="Giacomo Ziffer" w:date="2018-11-02T14:10:00Z">
          <w:pPr/>
        </w:pPrChange>
      </w:pPr>
      <w:ins w:id="1474" w:author="Giacomo Ziffer" w:date="2018-11-02T13:58:00Z">
        <w:r w:rsidRPr="007B210B">
          <w:rPr>
            <w:b/>
            <w:rPrChange w:id="1475" w:author="Giacomo Ziffer" w:date="2018-11-02T13:59:00Z">
              <w:rPr/>
            </w:rPrChange>
          </w:rPr>
          <w:t xml:space="preserve">Business Customer’s subscription to </w:t>
        </w:r>
      </w:ins>
      <w:ins w:id="1476" w:author="Giacomo Ziffer" w:date="2018-11-02T13:59:00Z">
        <w:r w:rsidR="007B210B" w:rsidRPr="007B210B">
          <w:rPr>
            <w:b/>
            <w:rPrChange w:id="1477" w:author="Giacomo Ziffer" w:date="2018-11-02T13:59:00Z">
              <w:rPr/>
            </w:rPrChange>
          </w:rPr>
          <w:t>a specific data</w:t>
        </w:r>
      </w:ins>
    </w:p>
    <w:tbl>
      <w:tblPr>
        <w:tblStyle w:val="Grigliatabella"/>
        <w:tblW w:w="0" w:type="auto"/>
        <w:tblLook w:val="04A0" w:firstRow="1" w:lastRow="0" w:firstColumn="1" w:lastColumn="0" w:noHBand="0" w:noVBand="1"/>
      </w:tblPr>
      <w:tblGrid>
        <w:gridCol w:w="4946"/>
        <w:gridCol w:w="4946"/>
      </w:tblGrid>
      <w:tr w:rsidR="007B210B" w14:paraId="5D495745" w14:textId="77777777" w:rsidTr="00A24CDB">
        <w:trPr>
          <w:ins w:id="1478" w:author="Giacomo Ziffer" w:date="2018-11-02T13:59:00Z"/>
        </w:trPr>
        <w:tc>
          <w:tcPr>
            <w:tcW w:w="4946" w:type="dxa"/>
          </w:tcPr>
          <w:p w14:paraId="588931FC" w14:textId="77777777" w:rsidR="007B210B" w:rsidRPr="002019AA" w:rsidRDefault="007B210B" w:rsidP="00A24CDB">
            <w:pPr>
              <w:rPr>
                <w:ins w:id="1479" w:author="Giacomo Ziffer" w:date="2018-11-02T13:59:00Z"/>
                <w:rStyle w:val="Enfasidelicata"/>
              </w:rPr>
            </w:pPr>
            <w:ins w:id="1480" w:author="Giacomo Ziffer" w:date="2018-11-02T13:59:00Z">
              <w:r w:rsidRPr="002019AA">
                <w:rPr>
                  <w:rStyle w:val="Enfasidelicata"/>
                </w:rPr>
                <w:t>Actors</w:t>
              </w:r>
            </w:ins>
          </w:p>
        </w:tc>
        <w:tc>
          <w:tcPr>
            <w:tcW w:w="4946" w:type="dxa"/>
          </w:tcPr>
          <w:p w14:paraId="224F7507" w14:textId="77777777" w:rsidR="007B210B" w:rsidRDefault="007B210B" w:rsidP="00A24CDB">
            <w:pPr>
              <w:rPr>
                <w:ins w:id="1481" w:author="Giacomo Ziffer" w:date="2018-11-02T13:59:00Z"/>
              </w:rPr>
            </w:pPr>
            <w:ins w:id="1482" w:author="Giacomo Ziffer" w:date="2018-11-02T13:59:00Z">
              <w:r>
                <w:t>Business Customer</w:t>
              </w:r>
            </w:ins>
          </w:p>
        </w:tc>
      </w:tr>
      <w:tr w:rsidR="007B210B" w14:paraId="0A0F74EC" w14:textId="77777777" w:rsidTr="00A24CDB">
        <w:trPr>
          <w:ins w:id="1483" w:author="Giacomo Ziffer" w:date="2018-11-02T13:59:00Z"/>
        </w:trPr>
        <w:tc>
          <w:tcPr>
            <w:tcW w:w="4946" w:type="dxa"/>
          </w:tcPr>
          <w:p w14:paraId="61A5E814" w14:textId="77777777" w:rsidR="007B210B" w:rsidRPr="002019AA" w:rsidRDefault="007B210B" w:rsidP="00A24CDB">
            <w:pPr>
              <w:rPr>
                <w:ins w:id="1484" w:author="Giacomo Ziffer" w:date="2018-11-02T13:59:00Z"/>
                <w:rStyle w:val="Enfasidelicata"/>
              </w:rPr>
            </w:pPr>
            <w:ins w:id="1485" w:author="Giacomo Ziffer" w:date="2018-11-02T13:59:00Z">
              <w:r w:rsidRPr="002019AA">
                <w:rPr>
                  <w:rStyle w:val="Enfasidelicata"/>
                </w:rPr>
                <w:t>Goals</w:t>
              </w:r>
            </w:ins>
          </w:p>
        </w:tc>
        <w:tc>
          <w:tcPr>
            <w:tcW w:w="4946" w:type="dxa"/>
          </w:tcPr>
          <w:p w14:paraId="34C52454" w14:textId="28109ABA" w:rsidR="007B210B" w:rsidRDefault="007B210B" w:rsidP="00A24CDB">
            <w:pPr>
              <w:rPr>
                <w:ins w:id="1486" w:author="Giacomo Ziffer" w:date="2018-11-02T13:59:00Z"/>
              </w:rPr>
            </w:pPr>
            <w:ins w:id="1487" w:author="Giacomo Ziffer" w:date="2018-11-02T13:59:00Z">
              <w:r>
                <w:t>[</w:t>
              </w:r>
            </w:ins>
            <w:ins w:id="1488" w:author="Giacomo Ziffer" w:date="2018-11-02T14:00:00Z">
              <w:r w:rsidR="00C5608E">
                <w:t>G8]</w:t>
              </w:r>
            </w:ins>
          </w:p>
        </w:tc>
      </w:tr>
      <w:tr w:rsidR="007B210B" w14:paraId="5B7A5F9B" w14:textId="77777777" w:rsidTr="00A24CDB">
        <w:trPr>
          <w:ins w:id="1489" w:author="Giacomo Ziffer" w:date="2018-11-02T13:59:00Z"/>
        </w:trPr>
        <w:tc>
          <w:tcPr>
            <w:tcW w:w="4946" w:type="dxa"/>
          </w:tcPr>
          <w:p w14:paraId="0E054360" w14:textId="77777777" w:rsidR="007B210B" w:rsidRPr="002019AA" w:rsidRDefault="007B210B" w:rsidP="00A24CDB">
            <w:pPr>
              <w:rPr>
                <w:ins w:id="1490" w:author="Giacomo Ziffer" w:date="2018-11-02T13:59:00Z"/>
                <w:rStyle w:val="Enfasidelicata"/>
              </w:rPr>
            </w:pPr>
            <w:ins w:id="1491" w:author="Giacomo Ziffer" w:date="2018-11-02T13:59:00Z">
              <w:r w:rsidRPr="002019AA">
                <w:rPr>
                  <w:rStyle w:val="Enfasidelicata"/>
                </w:rPr>
                <w:t>Input Conditions</w:t>
              </w:r>
            </w:ins>
          </w:p>
        </w:tc>
        <w:tc>
          <w:tcPr>
            <w:tcW w:w="4946" w:type="dxa"/>
          </w:tcPr>
          <w:p w14:paraId="7AF671D8" w14:textId="072B45F4" w:rsidR="007B210B" w:rsidRDefault="007B210B" w:rsidP="00A24CDB">
            <w:pPr>
              <w:rPr>
                <w:ins w:id="1492" w:author="Giacomo Ziffer" w:date="2018-11-02T13:59:00Z"/>
              </w:rPr>
            </w:pPr>
            <w:ins w:id="1493" w:author="Giacomo Ziffer" w:date="2018-11-02T13:59:00Z">
              <w:r>
                <w:t xml:space="preserve">The Business Customer </w:t>
              </w:r>
            </w:ins>
            <w:ins w:id="1494" w:author="Giacomo Ziffer" w:date="2018-11-02T14:27:00Z">
              <w:r w:rsidR="0068519B">
                <w:t>has already</w:t>
              </w:r>
            </w:ins>
            <w:ins w:id="1495" w:author="Giacomo Ziffer" w:date="2018-11-02T13:59:00Z">
              <w:r>
                <w:t xml:space="preserve"> logged in to the Data4Help’s web application.</w:t>
              </w:r>
            </w:ins>
          </w:p>
        </w:tc>
      </w:tr>
      <w:tr w:rsidR="007B210B" w14:paraId="23744243" w14:textId="77777777" w:rsidTr="00A24CDB">
        <w:trPr>
          <w:ins w:id="1496" w:author="Giacomo Ziffer" w:date="2018-11-02T13:59:00Z"/>
        </w:trPr>
        <w:tc>
          <w:tcPr>
            <w:tcW w:w="4946" w:type="dxa"/>
          </w:tcPr>
          <w:p w14:paraId="00B2AC22" w14:textId="77777777" w:rsidR="007B210B" w:rsidRPr="002019AA" w:rsidRDefault="007B210B" w:rsidP="00A24CDB">
            <w:pPr>
              <w:rPr>
                <w:ins w:id="1497" w:author="Giacomo Ziffer" w:date="2018-11-02T13:59:00Z"/>
                <w:rStyle w:val="Enfasidelicata"/>
              </w:rPr>
            </w:pPr>
            <w:ins w:id="1498" w:author="Giacomo Ziffer" w:date="2018-11-02T13:59:00Z">
              <w:r w:rsidRPr="002019AA">
                <w:rPr>
                  <w:rStyle w:val="Enfasidelicata"/>
                </w:rPr>
                <w:t>Event Flow</w:t>
              </w:r>
            </w:ins>
          </w:p>
        </w:tc>
        <w:tc>
          <w:tcPr>
            <w:tcW w:w="4946" w:type="dxa"/>
          </w:tcPr>
          <w:p w14:paraId="20DC666E" w14:textId="77777777" w:rsidR="00677794" w:rsidRDefault="00677794" w:rsidP="00677794">
            <w:pPr>
              <w:pStyle w:val="Paragrafoelenco"/>
              <w:numPr>
                <w:ilvl w:val="0"/>
                <w:numId w:val="65"/>
              </w:numPr>
              <w:rPr>
                <w:ins w:id="1499" w:author="Giacomo Ziffer" w:date="2018-11-02T14:02:00Z"/>
              </w:rPr>
            </w:pPr>
            <w:ins w:id="1500" w:author="Giacomo Ziffer" w:date="2018-11-02T14:02:00Z">
              <w:r>
                <w:t>The BC goes in the section where to make a subscription to a specific data.</w:t>
              </w:r>
            </w:ins>
          </w:p>
          <w:p w14:paraId="3042B00B" w14:textId="77777777" w:rsidR="007B210B" w:rsidRDefault="00424951" w:rsidP="00677794">
            <w:pPr>
              <w:pStyle w:val="Paragrafoelenco"/>
              <w:numPr>
                <w:ilvl w:val="0"/>
                <w:numId w:val="65"/>
              </w:numPr>
              <w:rPr>
                <w:ins w:id="1501" w:author="Giacomo Ziffer" w:date="2018-11-02T14:03:00Z"/>
              </w:rPr>
            </w:pPr>
            <w:ins w:id="1502" w:author="Giacomo Ziffer" w:date="2018-11-02T14:02:00Z">
              <w:r>
                <w:t xml:space="preserve">The BC </w:t>
              </w:r>
              <w:r w:rsidR="004C4625" w:rsidRPr="004C4625">
                <w:t>fills all fields providing the information necessary to proceed with the request</w:t>
              </w:r>
              <w:r w:rsidR="004C4625">
                <w:t>.</w:t>
              </w:r>
            </w:ins>
          </w:p>
          <w:p w14:paraId="56555A41" w14:textId="643C0DA8" w:rsidR="0021703C" w:rsidRDefault="0021703C">
            <w:pPr>
              <w:pStyle w:val="Paragrafoelenco"/>
              <w:numPr>
                <w:ilvl w:val="0"/>
                <w:numId w:val="65"/>
              </w:numPr>
              <w:rPr>
                <w:ins w:id="1503" w:author="Giacomo Ziffer" w:date="2018-11-02T13:59:00Z"/>
              </w:rPr>
              <w:pPrChange w:id="1504" w:author="Giacomo Ziffer" w:date="2018-11-02T14:01:00Z">
                <w:pPr>
                  <w:pStyle w:val="Paragrafoelenco"/>
                  <w:numPr>
                    <w:numId w:val="63"/>
                  </w:numPr>
                  <w:ind w:left="360" w:hanging="360"/>
                </w:pPr>
              </w:pPrChange>
            </w:pPr>
            <w:ins w:id="1505" w:author="Giacomo Ziffer" w:date="2018-11-02T14:03:00Z">
              <w:r>
                <w:t>The BC confirms to proceed with the request.</w:t>
              </w:r>
            </w:ins>
          </w:p>
        </w:tc>
      </w:tr>
      <w:tr w:rsidR="007B210B" w14:paraId="1ED33767" w14:textId="77777777" w:rsidTr="00A24CDB">
        <w:trPr>
          <w:ins w:id="1506" w:author="Giacomo Ziffer" w:date="2018-11-02T13:59:00Z"/>
        </w:trPr>
        <w:tc>
          <w:tcPr>
            <w:tcW w:w="4946" w:type="dxa"/>
          </w:tcPr>
          <w:p w14:paraId="3E1EC53A" w14:textId="77777777" w:rsidR="007B210B" w:rsidRPr="002019AA" w:rsidRDefault="007B210B" w:rsidP="00A24CDB">
            <w:pPr>
              <w:rPr>
                <w:ins w:id="1507" w:author="Giacomo Ziffer" w:date="2018-11-02T13:59:00Z"/>
                <w:rStyle w:val="Enfasidelicata"/>
              </w:rPr>
            </w:pPr>
            <w:ins w:id="1508" w:author="Giacomo Ziffer" w:date="2018-11-02T13:59:00Z">
              <w:r>
                <w:rPr>
                  <w:rStyle w:val="Enfasidelicata"/>
                </w:rPr>
                <w:t xml:space="preserve"> Output Conditions</w:t>
              </w:r>
            </w:ins>
          </w:p>
        </w:tc>
        <w:tc>
          <w:tcPr>
            <w:tcW w:w="4946" w:type="dxa"/>
          </w:tcPr>
          <w:p w14:paraId="3D812773" w14:textId="77777777" w:rsidR="007B210B" w:rsidRDefault="007B210B" w:rsidP="00A24CDB">
            <w:pPr>
              <w:rPr>
                <w:ins w:id="1509" w:author="Giacomo Ziffer" w:date="2018-11-02T13:59:00Z"/>
              </w:rPr>
            </w:pPr>
            <w:ins w:id="1510" w:author="Giacomo Ziffer" w:date="2018-11-02T13:59:00Z">
              <w:r w:rsidRPr="001070BC">
                <w:t xml:space="preserve">The BC can now see the data </w:t>
              </w:r>
              <w:r>
                <w:t>he/she</w:t>
              </w:r>
              <w:r w:rsidRPr="001070BC">
                <w:t xml:space="preserve"> had requested</w:t>
              </w:r>
            </w:ins>
          </w:p>
        </w:tc>
      </w:tr>
      <w:tr w:rsidR="007B210B" w14:paraId="4D44274E" w14:textId="77777777" w:rsidTr="00A24CDB">
        <w:trPr>
          <w:ins w:id="1511" w:author="Giacomo Ziffer" w:date="2018-11-02T13:59:00Z"/>
        </w:trPr>
        <w:tc>
          <w:tcPr>
            <w:tcW w:w="4946" w:type="dxa"/>
          </w:tcPr>
          <w:p w14:paraId="28012EFB" w14:textId="77777777" w:rsidR="007B210B" w:rsidRPr="002019AA" w:rsidRDefault="007B210B" w:rsidP="00A24CDB">
            <w:pPr>
              <w:rPr>
                <w:ins w:id="1512" w:author="Giacomo Ziffer" w:date="2018-11-02T13:59:00Z"/>
                <w:rStyle w:val="Enfasidelicata"/>
              </w:rPr>
            </w:pPr>
            <w:ins w:id="1513" w:author="Giacomo Ziffer" w:date="2018-11-02T13:59:00Z">
              <w:r w:rsidRPr="002019AA">
                <w:rPr>
                  <w:rStyle w:val="Enfasidelicata"/>
                </w:rPr>
                <w:t>Exceptions</w:t>
              </w:r>
            </w:ins>
          </w:p>
        </w:tc>
        <w:tc>
          <w:tcPr>
            <w:tcW w:w="4946" w:type="dxa"/>
          </w:tcPr>
          <w:p w14:paraId="50740E60" w14:textId="03AE1238" w:rsidR="007B210B" w:rsidRDefault="007B210B" w:rsidP="00557322">
            <w:pPr>
              <w:pStyle w:val="Paragrafoelenco"/>
              <w:numPr>
                <w:ilvl w:val="0"/>
                <w:numId w:val="66"/>
              </w:numPr>
              <w:rPr>
                <w:ins w:id="1514" w:author="Giacomo Ziffer" w:date="2018-11-02T14:04:00Z"/>
              </w:rPr>
            </w:pPr>
            <w:ins w:id="1515" w:author="Giacomo Ziffer" w:date="2018-11-02T13:59:00Z">
              <w:r w:rsidRPr="00EB345F">
                <w:t>No individual associated with that specific SSN or CF exists in the database</w:t>
              </w:r>
            </w:ins>
            <w:ins w:id="1516" w:author="Giacomo Ziffer" w:date="2018-11-02T14:04:00Z">
              <w:r w:rsidR="007D4FEE">
                <w:t xml:space="preserve"> (in case of specific individual to monitor)</w:t>
              </w:r>
            </w:ins>
          </w:p>
          <w:p w14:paraId="1D579E0C" w14:textId="0771B018" w:rsidR="00557322" w:rsidRDefault="00557322">
            <w:pPr>
              <w:pStyle w:val="Paragrafoelenco"/>
              <w:numPr>
                <w:ilvl w:val="0"/>
                <w:numId w:val="66"/>
              </w:numPr>
              <w:rPr>
                <w:ins w:id="1517" w:author="Giacomo Ziffer" w:date="2018-11-02T13:59:00Z"/>
              </w:rPr>
              <w:pPrChange w:id="1518" w:author="Giacomo Ziffer" w:date="2018-11-02T14:04:00Z">
                <w:pPr>
                  <w:pStyle w:val="Paragrafoelenco"/>
                  <w:numPr>
                    <w:numId w:val="64"/>
                  </w:numPr>
                  <w:ind w:left="360" w:hanging="360"/>
                </w:pPr>
              </w:pPrChange>
            </w:pPr>
            <w:ins w:id="1519" w:author="Giacomo Ziffer" w:date="2018-11-02T14:04:00Z">
              <w:r w:rsidRPr="0006392C">
                <w:t>The</w:t>
              </w:r>
              <w:r>
                <w:t xml:space="preserve"> number of individuals whose data satisfy the request is lower than 1000</w:t>
              </w:r>
              <w:r w:rsidR="007D4FEE">
                <w:t xml:space="preserve"> (in case of anonymized data)</w:t>
              </w:r>
            </w:ins>
          </w:p>
          <w:p w14:paraId="0F5865C0" w14:textId="77777777" w:rsidR="007B210B" w:rsidRDefault="007B210B" w:rsidP="00A24CDB">
            <w:pPr>
              <w:rPr>
                <w:ins w:id="1520" w:author="Giacomo Ziffer" w:date="2018-11-02T13:59:00Z"/>
              </w:rPr>
            </w:pPr>
            <w:ins w:id="1521" w:author="Giacomo Ziffer" w:date="2018-11-02T13:59:00Z">
              <w:r w:rsidRPr="00C0071B">
                <w:t xml:space="preserve">The BC is notified to the system, which informs </w:t>
              </w:r>
              <w:r>
                <w:t xml:space="preserve">him/her </w:t>
              </w:r>
              <w:r w:rsidRPr="00C0071B">
                <w:t>that it cannot proceed with this type of request</w:t>
              </w:r>
              <w:r>
                <w:t>.</w:t>
              </w:r>
            </w:ins>
          </w:p>
        </w:tc>
      </w:tr>
    </w:tbl>
    <w:p w14:paraId="5A1759C9" w14:textId="4CC96E60" w:rsidR="007B210B" w:rsidRDefault="007B210B" w:rsidP="007B210B">
      <w:pPr>
        <w:rPr>
          <w:ins w:id="1522" w:author="Giacomo Ziffer" w:date="2018-11-02T14:16:00Z"/>
        </w:rPr>
      </w:pPr>
    </w:p>
    <w:p w14:paraId="669C2FF1" w14:textId="55AE5BA0" w:rsidR="008340E8" w:rsidRPr="00977D50" w:rsidRDefault="008340E8">
      <w:pPr>
        <w:pStyle w:val="Paragrafoelenco"/>
        <w:numPr>
          <w:ilvl w:val="2"/>
          <w:numId w:val="59"/>
        </w:numPr>
        <w:rPr>
          <w:ins w:id="1523" w:author="Giacomo Ziffer" w:date="2018-11-02T14:17:00Z"/>
          <w:b/>
          <w:rPrChange w:id="1524" w:author="Giacomo Ziffer" w:date="2018-11-02T14:17:00Z">
            <w:rPr>
              <w:ins w:id="1525" w:author="Giacomo Ziffer" w:date="2018-11-02T14:17:00Z"/>
            </w:rPr>
          </w:rPrChange>
        </w:rPr>
        <w:pPrChange w:id="1526" w:author="Giacomo Ziffer" w:date="2018-11-02T14:17:00Z">
          <w:pPr/>
        </w:pPrChange>
      </w:pPr>
      <w:ins w:id="1527" w:author="Giacomo Ziffer" w:date="2018-11-02T14:16:00Z">
        <w:r w:rsidRPr="00977D50">
          <w:rPr>
            <w:b/>
            <w:rPrChange w:id="1528" w:author="Giacomo Ziffer" w:date="2018-11-02T14:17:00Z">
              <w:rPr/>
            </w:rPrChange>
          </w:rPr>
          <w:lastRenderedPageBreak/>
          <w:t>Business</w:t>
        </w:r>
        <w:r w:rsidR="00782612" w:rsidRPr="00977D50">
          <w:rPr>
            <w:b/>
            <w:rPrChange w:id="1529" w:author="Giacomo Ziffer" w:date="2018-11-02T14:17:00Z">
              <w:rPr/>
            </w:rPrChange>
          </w:rPr>
          <w:t xml:space="preserve"> Custome</w:t>
        </w:r>
      </w:ins>
      <w:ins w:id="1530" w:author="Giacomo Ziffer" w:date="2018-11-02T14:17:00Z">
        <w:r w:rsidR="00782612" w:rsidRPr="00977D50">
          <w:rPr>
            <w:b/>
            <w:rPrChange w:id="1531" w:author="Giacomo Ziffer" w:date="2018-11-02T14:17:00Z">
              <w:rPr/>
            </w:rPrChange>
          </w:rPr>
          <w:t>r’s monitor</w:t>
        </w:r>
        <w:r w:rsidR="00977D50" w:rsidRPr="00977D50">
          <w:rPr>
            <w:b/>
            <w:rPrChange w:id="1532" w:author="Giacomo Ziffer" w:date="2018-11-02T14:17:00Z">
              <w:rPr/>
            </w:rPrChange>
          </w:rPr>
          <w:t xml:space="preserve"> of requested data</w:t>
        </w:r>
      </w:ins>
    </w:p>
    <w:tbl>
      <w:tblPr>
        <w:tblStyle w:val="Grigliatabella"/>
        <w:tblW w:w="0" w:type="auto"/>
        <w:tblLook w:val="04A0" w:firstRow="1" w:lastRow="0" w:firstColumn="1" w:lastColumn="0" w:noHBand="0" w:noVBand="1"/>
      </w:tblPr>
      <w:tblGrid>
        <w:gridCol w:w="4946"/>
        <w:gridCol w:w="4946"/>
      </w:tblGrid>
      <w:tr w:rsidR="00977D50" w14:paraId="46700BED" w14:textId="77777777" w:rsidTr="00A24CDB">
        <w:trPr>
          <w:ins w:id="1533" w:author="Giacomo Ziffer" w:date="2018-11-02T14:17:00Z"/>
        </w:trPr>
        <w:tc>
          <w:tcPr>
            <w:tcW w:w="4946" w:type="dxa"/>
          </w:tcPr>
          <w:p w14:paraId="1B547B3C" w14:textId="77777777" w:rsidR="00977D50" w:rsidRPr="002019AA" w:rsidRDefault="00977D50" w:rsidP="00A24CDB">
            <w:pPr>
              <w:rPr>
                <w:ins w:id="1534" w:author="Giacomo Ziffer" w:date="2018-11-02T14:17:00Z"/>
                <w:rStyle w:val="Enfasidelicata"/>
              </w:rPr>
            </w:pPr>
            <w:ins w:id="1535" w:author="Giacomo Ziffer" w:date="2018-11-02T14:17:00Z">
              <w:r w:rsidRPr="002019AA">
                <w:rPr>
                  <w:rStyle w:val="Enfasidelicata"/>
                </w:rPr>
                <w:t>Actors</w:t>
              </w:r>
            </w:ins>
          </w:p>
        </w:tc>
        <w:tc>
          <w:tcPr>
            <w:tcW w:w="4946" w:type="dxa"/>
          </w:tcPr>
          <w:p w14:paraId="130874A8" w14:textId="77777777" w:rsidR="00977D50" w:rsidRDefault="00977D50" w:rsidP="00A24CDB">
            <w:pPr>
              <w:rPr>
                <w:ins w:id="1536" w:author="Giacomo Ziffer" w:date="2018-11-02T14:17:00Z"/>
              </w:rPr>
            </w:pPr>
            <w:ins w:id="1537" w:author="Giacomo Ziffer" w:date="2018-11-02T14:17:00Z">
              <w:r>
                <w:t>Business Customer</w:t>
              </w:r>
            </w:ins>
          </w:p>
        </w:tc>
      </w:tr>
      <w:tr w:rsidR="00977D50" w14:paraId="4F8BE636" w14:textId="77777777" w:rsidTr="00A24CDB">
        <w:trPr>
          <w:ins w:id="1538" w:author="Giacomo Ziffer" w:date="2018-11-02T14:17:00Z"/>
        </w:trPr>
        <w:tc>
          <w:tcPr>
            <w:tcW w:w="4946" w:type="dxa"/>
          </w:tcPr>
          <w:p w14:paraId="53865418" w14:textId="77777777" w:rsidR="00977D50" w:rsidRPr="002019AA" w:rsidRDefault="00977D50" w:rsidP="00A24CDB">
            <w:pPr>
              <w:rPr>
                <w:ins w:id="1539" w:author="Giacomo Ziffer" w:date="2018-11-02T14:17:00Z"/>
                <w:rStyle w:val="Enfasidelicata"/>
              </w:rPr>
            </w:pPr>
            <w:ins w:id="1540" w:author="Giacomo Ziffer" w:date="2018-11-02T14:17:00Z">
              <w:r w:rsidRPr="002019AA">
                <w:rPr>
                  <w:rStyle w:val="Enfasidelicata"/>
                </w:rPr>
                <w:t>Goals</w:t>
              </w:r>
            </w:ins>
          </w:p>
        </w:tc>
        <w:tc>
          <w:tcPr>
            <w:tcW w:w="4946" w:type="dxa"/>
          </w:tcPr>
          <w:p w14:paraId="6355041E" w14:textId="3DC56914" w:rsidR="00977D50" w:rsidRDefault="00863237" w:rsidP="00A24CDB">
            <w:pPr>
              <w:rPr>
                <w:ins w:id="1541" w:author="Giacomo Ziffer" w:date="2018-11-02T14:17:00Z"/>
              </w:rPr>
            </w:pPr>
            <w:ins w:id="1542" w:author="Tommaso Peresson" w:date="2018-11-05T13:13:00Z">
              <w:r>
                <w:t xml:space="preserve">[G5] </w:t>
              </w:r>
            </w:ins>
            <w:ins w:id="1543" w:author="Giacomo Ziffer" w:date="2018-11-02T14:17:00Z">
              <w:del w:id="1544" w:author="Tommaso Peresson" w:date="2018-11-05T13:13:00Z">
                <w:r w:rsidR="00977D50" w:rsidDel="00863237">
                  <w:delText>[G</w:delText>
                </w:r>
                <w:r w:rsidR="0051708D" w:rsidDel="00863237">
                  <w:delText>5</w:delText>
                </w:r>
                <w:r w:rsidR="00977D50" w:rsidDel="00863237">
                  <w:delText>]</w:delText>
                </w:r>
              </w:del>
            </w:ins>
            <w:ins w:id="1545" w:author="Tommaso Peresson" w:date="2018-11-05T13:13:00Z">
              <w:r>
                <w:t>[G5.1] [G5.2]</w:t>
              </w:r>
            </w:ins>
          </w:p>
        </w:tc>
      </w:tr>
      <w:tr w:rsidR="00977D50" w14:paraId="18FD683C" w14:textId="77777777" w:rsidTr="00A24CDB">
        <w:trPr>
          <w:ins w:id="1546" w:author="Giacomo Ziffer" w:date="2018-11-02T14:17:00Z"/>
        </w:trPr>
        <w:tc>
          <w:tcPr>
            <w:tcW w:w="4946" w:type="dxa"/>
          </w:tcPr>
          <w:p w14:paraId="450B945C" w14:textId="77777777" w:rsidR="00977D50" w:rsidRPr="002019AA" w:rsidRDefault="00977D50" w:rsidP="00A24CDB">
            <w:pPr>
              <w:rPr>
                <w:ins w:id="1547" w:author="Giacomo Ziffer" w:date="2018-11-02T14:17:00Z"/>
                <w:rStyle w:val="Enfasidelicata"/>
              </w:rPr>
            </w:pPr>
            <w:ins w:id="1548" w:author="Giacomo Ziffer" w:date="2018-11-02T14:17:00Z">
              <w:r w:rsidRPr="002019AA">
                <w:rPr>
                  <w:rStyle w:val="Enfasidelicata"/>
                </w:rPr>
                <w:t>Input Conditions</w:t>
              </w:r>
            </w:ins>
          </w:p>
        </w:tc>
        <w:tc>
          <w:tcPr>
            <w:tcW w:w="4946" w:type="dxa"/>
          </w:tcPr>
          <w:p w14:paraId="68477917" w14:textId="452662BB" w:rsidR="00977D50" w:rsidRDefault="00977D50" w:rsidP="00A24CDB">
            <w:pPr>
              <w:rPr>
                <w:ins w:id="1549" w:author="Giacomo Ziffer" w:date="2018-11-02T14:17:00Z"/>
              </w:rPr>
            </w:pPr>
            <w:ins w:id="1550" w:author="Giacomo Ziffer" w:date="2018-11-02T14:17:00Z">
              <w:r>
                <w:t xml:space="preserve">The Business Customer </w:t>
              </w:r>
            </w:ins>
            <w:ins w:id="1551" w:author="Giacomo Ziffer" w:date="2018-11-02T14:27:00Z">
              <w:r w:rsidR="0068519B">
                <w:t>has already</w:t>
              </w:r>
            </w:ins>
            <w:ins w:id="1552" w:author="Giacomo Ziffer" w:date="2018-11-02T14:17:00Z">
              <w:r>
                <w:t xml:space="preserve"> logged in to the Data4Help’s web application.</w:t>
              </w:r>
            </w:ins>
          </w:p>
        </w:tc>
      </w:tr>
      <w:tr w:rsidR="00977D50" w14:paraId="55CF127E" w14:textId="77777777" w:rsidTr="00A24CDB">
        <w:trPr>
          <w:ins w:id="1553" w:author="Giacomo Ziffer" w:date="2018-11-02T14:17:00Z"/>
        </w:trPr>
        <w:tc>
          <w:tcPr>
            <w:tcW w:w="4946" w:type="dxa"/>
          </w:tcPr>
          <w:p w14:paraId="4C948975" w14:textId="77777777" w:rsidR="00977D50" w:rsidRPr="002019AA" w:rsidRDefault="00977D50" w:rsidP="00A24CDB">
            <w:pPr>
              <w:rPr>
                <w:ins w:id="1554" w:author="Giacomo Ziffer" w:date="2018-11-02T14:17:00Z"/>
                <w:rStyle w:val="Enfasidelicata"/>
              </w:rPr>
            </w:pPr>
            <w:ins w:id="1555" w:author="Giacomo Ziffer" w:date="2018-11-02T14:17:00Z">
              <w:r w:rsidRPr="002019AA">
                <w:rPr>
                  <w:rStyle w:val="Enfasidelicata"/>
                </w:rPr>
                <w:t>Event Flow</w:t>
              </w:r>
            </w:ins>
          </w:p>
        </w:tc>
        <w:tc>
          <w:tcPr>
            <w:tcW w:w="4946" w:type="dxa"/>
          </w:tcPr>
          <w:p w14:paraId="5AA19E8F" w14:textId="537ABB73" w:rsidR="00977D50" w:rsidRDefault="00191EC3" w:rsidP="00191EC3">
            <w:pPr>
              <w:pStyle w:val="Paragrafoelenco"/>
              <w:numPr>
                <w:ilvl w:val="0"/>
                <w:numId w:val="68"/>
              </w:numPr>
              <w:rPr>
                <w:ins w:id="1556" w:author="Giacomo Ziffer" w:date="2018-11-02T14:20:00Z"/>
              </w:rPr>
            </w:pPr>
            <w:ins w:id="1557" w:author="Giacomo Ziffer" w:date="2018-11-02T14:18:00Z">
              <w:r>
                <w:t xml:space="preserve">The BC goes in his/her personal section of </w:t>
              </w:r>
              <w:r w:rsidR="00D41AA4">
                <w:t>requested data accept</w:t>
              </w:r>
            </w:ins>
            <w:ins w:id="1558" w:author="Giacomo Ziffer" w:date="2018-11-02T14:19:00Z">
              <w:r w:rsidR="00D41AA4">
                <w:t>ed.</w:t>
              </w:r>
            </w:ins>
          </w:p>
          <w:p w14:paraId="2675FB2D" w14:textId="2647431A" w:rsidR="00AF653E" w:rsidRDefault="00AF653E" w:rsidP="00191EC3">
            <w:pPr>
              <w:pStyle w:val="Paragrafoelenco"/>
              <w:numPr>
                <w:ilvl w:val="0"/>
                <w:numId w:val="68"/>
              </w:numPr>
              <w:rPr>
                <w:ins w:id="1559" w:author="Giacomo Ziffer" w:date="2018-11-02T14:19:00Z"/>
              </w:rPr>
            </w:pPr>
            <w:ins w:id="1560" w:author="Giacomo Ziffer" w:date="2018-11-02T14:20:00Z">
              <w:r>
                <w:t>The BC search for the right data.</w:t>
              </w:r>
            </w:ins>
          </w:p>
          <w:p w14:paraId="58E7F5D7" w14:textId="1DCA5113" w:rsidR="00D41AA4" w:rsidRDefault="00D41AA4">
            <w:pPr>
              <w:pStyle w:val="Paragrafoelenco"/>
              <w:numPr>
                <w:ilvl w:val="0"/>
                <w:numId w:val="68"/>
              </w:numPr>
              <w:rPr>
                <w:ins w:id="1561" w:author="Giacomo Ziffer" w:date="2018-11-02T14:17:00Z"/>
              </w:rPr>
              <w:pPrChange w:id="1562" w:author="Giacomo Ziffer" w:date="2018-11-02T14:18:00Z">
                <w:pPr>
                  <w:pStyle w:val="Paragrafoelenco"/>
                  <w:numPr>
                    <w:numId w:val="65"/>
                  </w:numPr>
                  <w:ind w:left="360" w:hanging="360"/>
                </w:pPr>
              </w:pPrChange>
            </w:pPr>
            <w:ins w:id="1563" w:author="Giacomo Ziffer" w:date="2018-11-02T14:19:00Z">
              <w:r>
                <w:t>The BC selects the data he/she wants to monitor.</w:t>
              </w:r>
            </w:ins>
          </w:p>
        </w:tc>
      </w:tr>
      <w:tr w:rsidR="00977D50" w14:paraId="2BB1C91D" w14:textId="77777777" w:rsidTr="00A24CDB">
        <w:trPr>
          <w:ins w:id="1564" w:author="Giacomo Ziffer" w:date="2018-11-02T14:17:00Z"/>
        </w:trPr>
        <w:tc>
          <w:tcPr>
            <w:tcW w:w="4946" w:type="dxa"/>
          </w:tcPr>
          <w:p w14:paraId="0405605E" w14:textId="77777777" w:rsidR="00977D50" w:rsidRPr="002019AA" w:rsidRDefault="00977D50" w:rsidP="00A24CDB">
            <w:pPr>
              <w:rPr>
                <w:ins w:id="1565" w:author="Giacomo Ziffer" w:date="2018-11-02T14:17:00Z"/>
                <w:rStyle w:val="Enfasidelicata"/>
              </w:rPr>
            </w:pPr>
            <w:ins w:id="1566" w:author="Giacomo Ziffer" w:date="2018-11-02T14:17:00Z">
              <w:r>
                <w:rPr>
                  <w:rStyle w:val="Enfasidelicata"/>
                </w:rPr>
                <w:t xml:space="preserve"> Output Conditions</w:t>
              </w:r>
            </w:ins>
          </w:p>
        </w:tc>
        <w:tc>
          <w:tcPr>
            <w:tcW w:w="4946" w:type="dxa"/>
          </w:tcPr>
          <w:p w14:paraId="5D4E9B89" w14:textId="13674B4B" w:rsidR="00977D50" w:rsidRDefault="00977D50" w:rsidP="00A24CDB">
            <w:pPr>
              <w:rPr>
                <w:ins w:id="1567" w:author="Giacomo Ziffer" w:date="2018-11-02T14:17:00Z"/>
              </w:rPr>
            </w:pPr>
            <w:ins w:id="1568" w:author="Giacomo Ziffer" w:date="2018-11-02T14:17:00Z">
              <w:r w:rsidRPr="001070BC">
                <w:t>The BC see</w:t>
              </w:r>
            </w:ins>
            <w:ins w:id="1569" w:author="Giacomo Ziffer" w:date="2018-11-02T14:19:00Z">
              <w:r w:rsidR="003346EA">
                <w:t>s</w:t>
              </w:r>
            </w:ins>
            <w:ins w:id="1570" w:author="Giacomo Ziffer" w:date="2018-11-02T14:17:00Z">
              <w:r w:rsidRPr="001070BC">
                <w:t xml:space="preserve"> the data </w:t>
              </w:r>
              <w:r>
                <w:t>he/she</w:t>
              </w:r>
              <w:r w:rsidRPr="001070BC">
                <w:t xml:space="preserve"> had requested</w:t>
              </w:r>
            </w:ins>
          </w:p>
        </w:tc>
      </w:tr>
      <w:tr w:rsidR="00977D50" w14:paraId="6F36897C" w14:textId="77777777" w:rsidTr="00A24CDB">
        <w:trPr>
          <w:ins w:id="1571" w:author="Giacomo Ziffer" w:date="2018-11-02T14:17:00Z"/>
        </w:trPr>
        <w:tc>
          <w:tcPr>
            <w:tcW w:w="4946" w:type="dxa"/>
          </w:tcPr>
          <w:p w14:paraId="5E7D180D" w14:textId="77777777" w:rsidR="00977D50" w:rsidRPr="002019AA" w:rsidRDefault="00977D50" w:rsidP="00A24CDB">
            <w:pPr>
              <w:rPr>
                <w:ins w:id="1572" w:author="Giacomo Ziffer" w:date="2018-11-02T14:17:00Z"/>
                <w:rStyle w:val="Enfasidelicata"/>
              </w:rPr>
            </w:pPr>
            <w:ins w:id="1573" w:author="Giacomo Ziffer" w:date="2018-11-02T14:17:00Z">
              <w:r w:rsidRPr="002019AA">
                <w:rPr>
                  <w:rStyle w:val="Enfasidelicata"/>
                </w:rPr>
                <w:t>Exceptions</w:t>
              </w:r>
            </w:ins>
          </w:p>
        </w:tc>
        <w:tc>
          <w:tcPr>
            <w:tcW w:w="4946" w:type="dxa"/>
          </w:tcPr>
          <w:p w14:paraId="06C26B53" w14:textId="77777777" w:rsidR="00977D50" w:rsidRDefault="00CA6442" w:rsidP="00CA6442">
            <w:pPr>
              <w:pStyle w:val="Paragrafoelenco"/>
              <w:numPr>
                <w:ilvl w:val="0"/>
                <w:numId w:val="69"/>
              </w:numPr>
              <w:rPr>
                <w:ins w:id="1574" w:author="Giacomo Ziffer" w:date="2018-11-02T14:21:00Z"/>
              </w:rPr>
            </w:pPr>
            <w:ins w:id="1575" w:author="Giacomo Ziffer" w:date="2018-11-02T14:21:00Z">
              <w:r>
                <w:t>No data is available for</w:t>
              </w:r>
              <w:r w:rsidR="00864762">
                <w:t xml:space="preserve"> the BC.</w:t>
              </w:r>
            </w:ins>
          </w:p>
          <w:p w14:paraId="43675BB8" w14:textId="170724B5" w:rsidR="00864762" w:rsidRDefault="00864762" w:rsidP="00864762">
            <w:pPr>
              <w:rPr>
                <w:ins w:id="1576" w:author="Giacomo Ziffer" w:date="2018-11-02T14:17:00Z"/>
              </w:rPr>
            </w:pPr>
            <w:ins w:id="1577" w:author="Giacomo Ziffer" w:date="2018-11-02T14:21:00Z">
              <w:r>
                <w:t>The system notifies to the user t</w:t>
              </w:r>
            </w:ins>
            <w:ins w:id="1578" w:author="Giacomo Ziffer" w:date="2018-11-02T14:22:00Z">
              <w:r>
                <w:t>hat there aren’t data to show.</w:t>
              </w:r>
            </w:ins>
          </w:p>
        </w:tc>
      </w:tr>
    </w:tbl>
    <w:p w14:paraId="0C989C3C" w14:textId="42924CA8" w:rsidR="00977D50" w:rsidRDefault="00977D50" w:rsidP="00977D50">
      <w:pPr>
        <w:rPr>
          <w:ins w:id="1579" w:author="Giacomo Ziffer" w:date="2018-11-02T14:24:00Z"/>
        </w:rPr>
      </w:pPr>
    </w:p>
    <w:p w14:paraId="01939E4E" w14:textId="7E8D0453" w:rsidR="00594B62" w:rsidRDefault="00594B62" w:rsidP="00977D50">
      <w:pPr>
        <w:rPr>
          <w:ins w:id="1580" w:author="Giacomo Ziffer" w:date="2018-11-02T14:24:00Z"/>
        </w:rPr>
      </w:pPr>
    </w:p>
    <w:p w14:paraId="02EBEBC7" w14:textId="4D9B1DB2" w:rsidR="00594B62" w:rsidRPr="008221C3" w:rsidRDefault="008221C3">
      <w:pPr>
        <w:pStyle w:val="Paragrafoelenco"/>
        <w:numPr>
          <w:ilvl w:val="2"/>
          <w:numId w:val="59"/>
        </w:numPr>
        <w:rPr>
          <w:ins w:id="1581" w:author="Giacomo Ziffer" w:date="2018-11-02T14:25:00Z"/>
          <w:b/>
          <w:rPrChange w:id="1582" w:author="Giacomo Ziffer" w:date="2018-11-02T14:25:00Z">
            <w:rPr>
              <w:ins w:id="1583" w:author="Giacomo Ziffer" w:date="2018-11-02T14:25:00Z"/>
            </w:rPr>
          </w:rPrChange>
        </w:rPr>
        <w:pPrChange w:id="1584" w:author="Giacomo Ziffer" w:date="2018-11-02T14:25:00Z">
          <w:pPr/>
        </w:pPrChange>
      </w:pPr>
      <w:ins w:id="1585" w:author="Giacomo Ziffer" w:date="2018-11-02T14:24:00Z">
        <w:r w:rsidRPr="008221C3">
          <w:rPr>
            <w:b/>
            <w:rPrChange w:id="1586" w:author="Giacomo Ziffer" w:date="2018-11-02T14:25:00Z">
              <w:rPr/>
            </w:rPrChange>
          </w:rPr>
          <w:t xml:space="preserve">Private </w:t>
        </w:r>
      </w:ins>
      <w:ins w:id="1587" w:author="Giacomo Ziffer" w:date="2018-11-02T14:25:00Z">
        <w:r w:rsidRPr="008221C3">
          <w:rPr>
            <w:b/>
            <w:rPrChange w:id="1588" w:author="Giacomo Ziffer" w:date="2018-11-02T14:25:00Z">
              <w:rPr/>
            </w:rPrChange>
          </w:rPr>
          <w:t>Customer accept</w:t>
        </w:r>
      </w:ins>
      <w:ins w:id="1589" w:author="Tommaso Peresson" w:date="2018-11-05T13:29:00Z">
        <w:r w:rsidR="001D2A67">
          <w:rPr>
            <w:b/>
          </w:rPr>
          <w:t>s</w:t>
        </w:r>
      </w:ins>
      <w:ins w:id="1590" w:author="Giacomo Ziffer" w:date="2018-11-02T14:25:00Z">
        <w:r w:rsidRPr="008221C3">
          <w:rPr>
            <w:b/>
            <w:rPrChange w:id="1591" w:author="Giacomo Ziffer" w:date="2018-11-02T14:25:00Z">
              <w:rPr/>
            </w:rPrChange>
          </w:rPr>
          <w:t xml:space="preserve"> the request from a Business Customer</w:t>
        </w:r>
      </w:ins>
    </w:p>
    <w:tbl>
      <w:tblPr>
        <w:tblStyle w:val="Grigliatabella"/>
        <w:tblW w:w="0" w:type="auto"/>
        <w:tblLook w:val="04A0" w:firstRow="1" w:lastRow="0" w:firstColumn="1" w:lastColumn="0" w:noHBand="0" w:noVBand="1"/>
      </w:tblPr>
      <w:tblGrid>
        <w:gridCol w:w="4946"/>
        <w:gridCol w:w="4946"/>
      </w:tblGrid>
      <w:tr w:rsidR="008221C3" w14:paraId="0362FFE3" w14:textId="77777777" w:rsidTr="00A24CDB">
        <w:trPr>
          <w:ins w:id="1592" w:author="Giacomo Ziffer" w:date="2018-11-02T14:25:00Z"/>
        </w:trPr>
        <w:tc>
          <w:tcPr>
            <w:tcW w:w="4946" w:type="dxa"/>
          </w:tcPr>
          <w:p w14:paraId="702A4C34" w14:textId="77777777" w:rsidR="008221C3" w:rsidRPr="002019AA" w:rsidRDefault="008221C3" w:rsidP="00A24CDB">
            <w:pPr>
              <w:rPr>
                <w:ins w:id="1593" w:author="Giacomo Ziffer" w:date="2018-11-02T14:25:00Z"/>
                <w:rStyle w:val="Enfasidelicata"/>
              </w:rPr>
            </w:pPr>
            <w:ins w:id="1594" w:author="Giacomo Ziffer" w:date="2018-11-02T14:25:00Z">
              <w:r w:rsidRPr="002019AA">
                <w:rPr>
                  <w:rStyle w:val="Enfasidelicata"/>
                </w:rPr>
                <w:t>Actors</w:t>
              </w:r>
            </w:ins>
          </w:p>
        </w:tc>
        <w:tc>
          <w:tcPr>
            <w:tcW w:w="4946" w:type="dxa"/>
          </w:tcPr>
          <w:p w14:paraId="21BA4E85" w14:textId="41AD39C7" w:rsidR="008221C3" w:rsidRDefault="008221C3" w:rsidP="00A24CDB">
            <w:pPr>
              <w:rPr>
                <w:ins w:id="1595" w:author="Giacomo Ziffer" w:date="2018-11-02T14:25:00Z"/>
              </w:rPr>
            </w:pPr>
            <w:ins w:id="1596" w:author="Giacomo Ziffer" w:date="2018-11-02T14:25:00Z">
              <w:r>
                <w:t>Private Customer</w:t>
              </w:r>
            </w:ins>
          </w:p>
        </w:tc>
      </w:tr>
      <w:tr w:rsidR="008221C3" w14:paraId="5D358076" w14:textId="77777777" w:rsidTr="00A24CDB">
        <w:trPr>
          <w:ins w:id="1597" w:author="Giacomo Ziffer" w:date="2018-11-02T14:25:00Z"/>
        </w:trPr>
        <w:tc>
          <w:tcPr>
            <w:tcW w:w="4946" w:type="dxa"/>
          </w:tcPr>
          <w:p w14:paraId="07FF6A74" w14:textId="77777777" w:rsidR="008221C3" w:rsidRPr="002019AA" w:rsidRDefault="008221C3" w:rsidP="00A24CDB">
            <w:pPr>
              <w:rPr>
                <w:ins w:id="1598" w:author="Giacomo Ziffer" w:date="2018-11-02T14:25:00Z"/>
                <w:rStyle w:val="Enfasidelicata"/>
              </w:rPr>
            </w:pPr>
            <w:ins w:id="1599" w:author="Giacomo Ziffer" w:date="2018-11-02T14:25:00Z">
              <w:r w:rsidRPr="002019AA">
                <w:rPr>
                  <w:rStyle w:val="Enfasidelicata"/>
                </w:rPr>
                <w:t>Goals</w:t>
              </w:r>
            </w:ins>
          </w:p>
        </w:tc>
        <w:tc>
          <w:tcPr>
            <w:tcW w:w="4946" w:type="dxa"/>
          </w:tcPr>
          <w:p w14:paraId="6CA3A673" w14:textId="0746CFD7" w:rsidR="008221C3" w:rsidRDefault="008221C3" w:rsidP="00A24CDB">
            <w:pPr>
              <w:rPr>
                <w:ins w:id="1600" w:author="Giacomo Ziffer" w:date="2018-11-02T14:25:00Z"/>
              </w:rPr>
            </w:pPr>
            <w:ins w:id="1601" w:author="Giacomo Ziffer" w:date="2018-11-02T14:25:00Z">
              <w:r>
                <w:t>[G7]</w:t>
              </w:r>
            </w:ins>
          </w:p>
        </w:tc>
      </w:tr>
      <w:tr w:rsidR="008221C3" w14:paraId="570A3BC0" w14:textId="77777777" w:rsidTr="00A24CDB">
        <w:trPr>
          <w:ins w:id="1602" w:author="Giacomo Ziffer" w:date="2018-11-02T14:25:00Z"/>
        </w:trPr>
        <w:tc>
          <w:tcPr>
            <w:tcW w:w="4946" w:type="dxa"/>
          </w:tcPr>
          <w:p w14:paraId="688E2447" w14:textId="77777777" w:rsidR="008221C3" w:rsidRPr="002019AA" w:rsidRDefault="008221C3" w:rsidP="00A24CDB">
            <w:pPr>
              <w:rPr>
                <w:ins w:id="1603" w:author="Giacomo Ziffer" w:date="2018-11-02T14:25:00Z"/>
                <w:rStyle w:val="Enfasidelicata"/>
              </w:rPr>
            </w:pPr>
            <w:ins w:id="1604" w:author="Giacomo Ziffer" w:date="2018-11-02T14:25:00Z">
              <w:r w:rsidRPr="002019AA">
                <w:rPr>
                  <w:rStyle w:val="Enfasidelicata"/>
                </w:rPr>
                <w:t>Input Conditions</w:t>
              </w:r>
            </w:ins>
          </w:p>
        </w:tc>
        <w:tc>
          <w:tcPr>
            <w:tcW w:w="4946" w:type="dxa"/>
          </w:tcPr>
          <w:p w14:paraId="3012A9D6" w14:textId="32158097" w:rsidR="008221C3" w:rsidRDefault="008221C3" w:rsidP="00A24CDB">
            <w:pPr>
              <w:rPr>
                <w:ins w:id="1605" w:author="Giacomo Ziffer" w:date="2018-11-02T14:25:00Z"/>
              </w:rPr>
            </w:pPr>
            <w:ins w:id="1606" w:author="Giacomo Ziffer" w:date="2018-11-02T14:25:00Z">
              <w:r>
                <w:t xml:space="preserve">The </w:t>
              </w:r>
            </w:ins>
            <w:ins w:id="1607" w:author="Giacomo Ziffer" w:date="2018-11-02T14:27:00Z">
              <w:r w:rsidR="00CA35B4">
                <w:t>Private</w:t>
              </w:r>
            </w:ins>
            <w:ins w:id="1608" w:author="Giacomo Ziffer" w:date="2018-11-02T14:25:00Z">
              <w:r>
                <w:t xml:space="preserve"> Customer </w:t>
              </w:r>
            </w:ins>
            <w:ins w:id="1609" w:author="Giacomo Ziffer" w:date="2018-11-02T14:27:00Z">
              <w:r w:rsidR="00CA35B4">
                <w:t>has already</w:t>
              </w:r>
            </w:ins>
            <w:ins w:id="1610" w:author="Giacomo Ziffer" w:date="2018-11-02T14:25:00Z">
              <w:r>
                <w:t xml:space="preserve"> logged in to the Data4Help’s </w:t>
              </w:r>
            </w:ins>
            <w:ins w:id="1611" w:author="Giacomo Ziffer" w:date="2018-11-02T14:28:00Z">
              <w:r w:rsidR="00CB19E8">
                <w:t xml:space="preserve">Android </w:t>
              </w:r>
            </w:ins>
            <w:ins w:id="1612" w:author="Giacomo Ziffer" w:date="2018-11-02T14:25:00Z">
              <w:r>
                <w:t>application.</w:t>
              </w:r>
            </w:ins>
          </w:p>
        </w:tc>
      </w:tr>
      <w:tr w:rsidR="008221C3" w14:paraId="004F52F6" w14:textId="77777777" w:rsidTr="00A24CDB">
        <w:trPr>
          <w:ins w:id="1613" w:author="Giacomo Ziffer" w:date="2018-11-02T14:25:00Z"/>
        </w:trPr>
        <w:tc>
          <w:tcPr>
            <w:tcW w:w="4946" w:type="dxa"/>
          </w:tcPr>
          <w:p w14:paraId="3EA319C1" w14:textId="77777777" w:rsidR="008221C3" w:rsidRPr="002019AA" w:rsidRDefault="008221C3" w:rsidP="00A24CDB">
            <w:pPr>
              <w:rPr>
                <w:ins w:id="1614" w:author="Giacomo Ziffer" w:date="2018-11-02T14:25:00Z"/>
                <w:rStyle w:val="Enfasidelicata"/>
              </w:rPr>
            </w:pPr>
            <w:ins w:id="1615" w:author="Giacomo Ziffer" w:date="2018-11-02T14:25:00Z">
              <w:r w:rsidRPr="002019AA">
                <w:rPr>
                  <w:rStyle w:val="Enfasidelicata"/>
                </w:rPr>
                <w:t>Event Flow</w:t>
              </w:r>
            </w:ins>
          </w:p>
        </w:tc>
        <w:tc>
          <w:tcPr>
            <w:tcW w:w="4946" w:type="dxa"/>
          </w:tcPr>
          <w:p w14:paraId="44C93DC5" w14:textId="77777777" w:rsidR="008221C3" w:rsidRDefault="00CB19E8" w:rsidP="00CB19E8">
            <w:pPr>
              <w:pStyle w:val="Paragrafoelenco"/>
              <w:numPr>
                <w:ilvl w:val="0"/>
                <w:numId w:val="70"/>
              </w:numPr>
              <w:rPr>
                <w:ins w:id="1616" w:author="Giacomo Ziffer" w:date="2018-11-02T14:29:00Z"/>
              </w:rPr>
            </w:pPr>
            <w:ins w:id="1617" w:author="Giacomo Ziffer" w:date="2018-11-02T14:28:00Z">
              <w:r>
                <w:t xml:space="preserve">The PC </w:t>
              </w:r>
            </w:ins>
            <w:ins w:id="1618" w:author="Giacomo Ziffer" w:date="2018-11-02T14:29:00Z">
              <w:r w:rsidR="00542AF7">
                <w:t>goes in the section “Incoming request”</w:t>
              </w:r>
            </w:ins>
          </w:p>
          <w:p w14:paraId="5EF5BD69" w14:textId="77777777" w:rsidR="0081416E" w:rsidRDefault="0081416E" w:rsidP="00CB19E8">
            <w:pPr>
              <w:pStyle w:val="Paragrafoelenco"/>
              <w:numPr>
                <w:ilvl w:val="0"/>
                <w:numId w:val="70"/>
              </w:numPr>
              <w:rPr>
                <w:ins w:id="1619" w:author="Giacomo Ziffer" w:date="2018-11-02T14:29:00Z"/>
              </w:rPr>
            </w:pPr>
            <w:ins w:id="1620" w:author="Giacomo Ziffer" w:date="2018-11-02T14:29:00Z">
              <w:r>
                <w:t>The PC chooses the request he/she has to accept/refuse.</w:t>
              </w:r>
            </w:ins>
          </w:p>
          <w:p w14:paraId="09A6C67F" w14:textId="77777777" w:rsidR="008F2D73" w:rsidRDefault="008F2D73" w:rsidP="00CB19E8">
            <w:pPr>
              <w:pStyle w:val="Paragrafoelenco"/>
              <w:numPr>
                <w:ilvl w:val="0"/>
                <w:numId w:val="70"/>
              </w:numPr>
              <w:rPr>
                <w:ins w:id="1621" w:author="Giacomo Ziffer" w:date="2018-11-02T14:31:00Z"/>
              </w:rPr>
            </w:pPr>
            <w:ins w:id="1622" w:author="Giacomo Ziffer" w:date="2018-11-02T14:30:00Z">
              <w:r>
                <w:t>The PC sees all the information about the</w:t>
              </w:r>
              <w:r w:rsidR="00DA77ED">
                <w:t xml:space="preserve"> B</w:t>
              </w:r>
            </w:ins>
            <w:ins w:id="1623" w:author="Giacomo Ziffer" w:date="2018-11-02T14:31:00Z">
              <w:r w:rsidR="00DA77ED">
                <w:t>C is requesting the permission to monitor the data.</w:t>
              </w:r>
            </w:ins>
          </w:p>
          <w:p w14:paraId="78A22AC2" w14:textId="32227BCF" w:rsidR="00DA77ED" w:rsidRDefault="00AA75FA">
            <w:pPr>
              <w:pStyle w:val="Paragrafoelenco"/>
              <w:numPr>
                <w:ilvl w:val="0"/>
                <w:numId w:val="70"/>
              </w:numPr>
              <w:rPr>
                <w:ins w:id="1624" w:author="Giacomo Ziffer" w:date="2018-11-02T14:25:00Z"/>
              </w:rPr>
              <w:pPrChange w:id="1625" w:author="Giacomo Ziffer" w:date="2018-11-02T14:28:00Z">
                <w:pPr>
                  <w:pStyle w:val="Paragrafoelenco"/>
                  <w:numPr>
                    <w:numId w:val="68"/>
                  </w:numPr>
                  <w:ind w:left="360" w:hanging="360"/>
                </w:pPr>
              </w:pPrChange>
            </w:pPr>
            <w:ins w:id="1626" w:author="Giacomo Ziffer" w:date="2018-11-02T14:32:00Z">
              <w:r>
                <w:t>The PC click on “Accept”.</w:t>
              </w:r>
            </w:ins>
          </w:p>
        </w:tc>
      </w:tr>
      <w:tr w:rsidR="008221C3" w14:paraId="7970ACB8" w14:textId="77777777" w:rsidTr="00A24CDB">
        <w:trPr>
          <w:ins w:id="1627" w:author="Giacomo Ziffer" w:date="2018-11-02T14:25:00Z"/>
        </w:trPr>
        <w:tc>
          <w:tcPr>
            <w:tcW w:w="4946" w:type="dxa"/>
          </w:tcPr>
          <w:p w14:paraId="7E2E4BDB" w14:textId="77777777" w:rsidR="008221C3" w:rsidRPr="002019AA" w:rsidRDefault="008221C3" w:rsidP="00A24CDB">
            <w:pPr>
              <w:rPr>
                <w:ins w:id="1628" w:author="Giacomo Ziffer" w:date="2018-11-02T14:25:00Z"/>
                <w:rStyle w:val="Enfasidelicata"/>
              </w:rPr>
            </w:pPr>
            <w:ins w:id="1629" w:author="Giacomo Ziffer" w:date="2018-11-02T14:25:00Z">
              <w:r>
                <w:rPr>
                  <w:rStyle w:val="Enfasidelicata"/>
                </w:rPr>
                <w:t xml:space="preserve"> Output Conditions</w:t>
              </w:r>
            </w:ins>
          </w:p>
        </w:tc>
        <w:tc>
          <w:tcPr>
            <w:tcW w:w="4946" w:type="dxa"/>
          </w:tcPr>
          <w:p w14:paraId="5120FC02" w14:textId="3200D571" w:rsidR="008221C3" w:rsidRDefault="00FA3524" w:rsidP="00A24CDB">
            <w:pPr>
              <w:rPr>
                <w:ins w:id="1630" w:author="Giacomo Ziffer" w:date="2018-11-02T14:25:00Z"/>
              </w:rPr>
            </w:pPr>
            <w:ins w:id="1631" w:author="Giacomo Ziffer" w:date="2018-11-02T14:31:00Z">
              <w:r>
                <w:t>The BC now can monitor the PC that has accep</w:t>
              </w:r>
            </w:ins>
            <w:ins w:id="1632" w:author="Giacomo Ziffer" w:date="2018-11-02T14:32:00Z">
              <w:r>
                <w:t>ted his/her request.</w:t>
              </w:r>
            </w:ins>
          </w:p>
        </w:tc>
      </w:tr>
      <w:tr w:rsidR="008221C3" w14:paraId="4ACFAF2A" w14:textId="77777777" w:rsidTr="00A24CDB">
        <w:trPr>
          <w:ins w:id="1633" w:author="Giacomo Ziffer" w:date="2018-11-02T14:25:00Z"/>
        </w:trPr>
        <w:tc>
          <w:tcPr>
            <w:tcW w:w="4946" w:type="dxa"/>
          </w:tcPr>
          <w:p w14:paraId="729F006F" w14:textId="77777777" w:rsidR="008221C3" w:rsidRPr="002019AA" w:rsidRDefault="008221C3" w:rsidP="00A24CDB">
            <w:pPr>
              <w:rPr>
                <w:ins w:id="1634" w:author="Giacomo Ziffer" w:date="2018-11-02T14:25:00Z"/>
                <w:rStyle w:val="Enfasidelicata"/>
              </w:rPr>
            </w:pPr>
            <w:ins w:id="1635" w:author="Giacomo Ziffer" w:date="2018-11-02T14:25:00Z">
              <w:r w:rsidRPr="002019AA">
                <w:rPr>
                  <w:rStyle w:val="Enfasidelicata"/>
                </w:rPr>
                <w:t>Exceptions</w:t>
              </w:r>
            </w:ins>
          </w:p>
        </w:tc>
        <w:tc>
          <w:tcPr>
            <w:tcW w:w="4946" w:type="dxa"/>
          </w:tcPr>
          <w:p w14:paraId="392490B1" w14:textId="7A91B0F2" w:rsidR="008221C3" w:rsidRDefault="00FA3524" w:rsidP="00A24CDB">
            <w:pPr>
              <w:rPr>
                <w:ins w:id="1636" w:author="Giacomo Ziffer" w:date="2018-11-02T14:25:00Z"/>
              </w:rPr>
            </w:pPr>
            <w:ins w:id="1637" w:author="Giacomo Ziffer" w:date="2018-11-02T14:31:00Z">
              <w:r>
                <w:t>//</w:t>
              </w:r>
            </w:ins>
          </w:p>
        </w:tc>
      </w:tr>
    </w:tbl>
    <w:p w14:paraId="07602ADB" w14:textId="77777777" w:rsidR="008221C3" w:rsidRDefault="008221C3">
      <w:pPr>
        <w:rPr>
          <w:ins w:id="1638" w:author="Tommaso Peresson" w:date="2018-11-05T12:23:00Z"/>
        </w:rPr>
      </w:pPr>
    </w:p>
    <w:p w14:paraId="0B0F36C9" w14:textId="3CA7A930" w:rsidR="006502FC" w:rsidRDefault="001D2A67" w:rsidP="00E128BE">
      <w:pPr>
        <w:pStyle w:val="Titolo3"/>
        <w:numPr>
          <w:ilvl w:val="2"/>
          <w:numId w:val="72"/>
        </w:numPr>
        <w:rPr>
          <w:ins w:id="1639" w:author="Tommaso Peresson" w:date="2018-11-05T13:29:00Z"/>
        </w:rPr>
      </w:pPr>
      <w:ins w:id="1640" w:author="Tommaso Peresson" w:date="2018-11-05T13:29:00Z">
        <w:r>
          <w:t>Private Customer reviews personal data.</w:t>
        </w:r>
      </w:ins>
    </w:p>
    <w:tbl>
      <w:tblPr>
        <w:tblStyle w:val="Grigliatabella"/>
        <w:tblW w:w="0" w:type="auto"/>
        <w:tblLook w:val="04A0" w:firstRow="1" w:lastRow="0" w:firstColumn="1" w:lastColumn="0" w:noHBand="0" w:noVBand="1"/>
      </w:tblPr>
      <w:tblGrid>
        <w:gridCol w:w="4946"/>
        <w:gridCol w:w="4946"/>
      </w:tblGrid>
      <w:tr w:rsidR="001D2A67" w14:paraId="0483F2B4" w14:textId="77777777" w:rsidTr="00146A3A">
        <w:trPr>
          <w:ins w:id="1641" w:author="Tommaso Peresson" w:date="2018-11-05T13:29:00Z"/>
        </w:trPr>
        <w:tc>
          <w:tcPr>
            <w:tcW w:w="4946" w:type="dxa"/>
          </w:tcPr>
          <w:p w14:paraId="52CF0589" w14:textId="77777777" w:rsidR="001D2A67" w:rsidRPr="002019AA" w:rsidRDefault="001D2A67" w:rsidP="00146A3A">
            <w:pPr>
              <w:rPr>
                <w:ins w:id="1642" w:author="Tommaso Peresson" w:date="2018-11-05T13:29:00Z"/>
                <w:rStyle w:val="Enfasidelicata"/>
              </w:rPr>
            </w:pPr>
            <w:ins w:id="1643" w:author="Tommaso Peresson" w:date="2018-11-05T13:29:00Z">
              <w:r w:rsidRPr="002019AA">
                <w:rPr>
                  <w:rStyle w:val="Enfasidelicata"/>
                </w:rPr>
                <w:t>Actors</w:t>
              </w:r>
            </w:ins>
          </w:p>
        </w:tc>
        <w:tc>
          <w:tcPr>
            <w:tcW w:w="4946" w:type="dxa"/>
          </w:tcPr>
          <w:p w14:paraId="6B144ABC" w14:textId="77777777" w:rsidR="001D2A67" w:rsidRDefault="001D2A67" w:rsidP="00146A3A">
            <w:pPr>
              <w:rPr>
                <w:ins w:id="1644" w:author="Tommaso Peresson" w:date="2018-11-05T13:29:00Z"/>
              </w:rPr>
            </w:pPr>
            <w:ins w:id="1645" w:author="Tommaso Peresson" w:date="2018-11-05T13:29:00Z">
              <w:r>
                <w:t>Private Customer</w:t>
              </w:r>
            </w:ins>
          </w:p>
        </w:tc>
      </w:tr>
      <w:tr w:rsidR="001D2A67" w14:paraId="43FD48E0" w14:textId="77777777" w:rsidTr="00146A3A">
        <w:trPr>
          <w:ins w:id="1646" w:author="Tommaso Peresson" w:date="2018-11-05T13:29:00Z"/>
        </w:trPr>
        <w:tc>
          <w:tcPr>
            <w:tcW w:w="4946" w:type="dxa"/>
          </w:tcPr>
          <w:p w14:paraId="5502A627" w14:textId="77777777" w:rsidR="001D2A67" w:rsidRPr="002019AA" w:rsidRDefault="001D2A67" w:rsidP="00146A3A">
            <w:pPr>
              <w:rPr>
                <w:ins w:id="1647" w:author="Tommaso Peresson" w:date="2018-11-05T13:29:00Z"/>
                <w:rStyle w:val="Enfasidelicata"/>
              </w:rPr>
            </w:pPr>
            <w:ins w:id="1648" w:author="Tommaso Peresson" w:date="2018-11-05T13:29:00Z">
              <w:r w:rsidRPr="002019AA">
                <w:rPr>
                  <w:rStyle w:val="Enfasidelicata"/>
                </w:rPr>
                <w:t>Goals</w:t>
              </w:r>
            </w:ins>
          </w:p>
        </w:tc>
        <w:tc>
          <w:tcPr>
            <w:tcW w:w="4946" w:type="dxa"/>
          </w:tcPr>
          <w:p w14:paraId="61ACF9F0" w14:textId="44C2C86F" w:rsidR="001D2A67" w:rsidRDefault="001D2A67" w:rsidP="00146A3A">
            <w:pPr>
              <w:rPr>
                <w:ins w:id="1649" w:author="Tommaso Peresson" w:date="2018-11-05T13:29:00Z"/>
              </w:rPr>
            </w:pPr>
            <w:ins w:id="1650" w:author="Tommaso Peresson" w:date="2018-11-05T13:29:00Z">
              <w:r>
                <w:t>[G4]</w:t>
              </w:r>
            </w:ins>
          </w:p>
        </w:tc>
      </w:tr>
      <w:tr w:rsidR="001D2A67" w14:paraId="11EDF972" w14:textId="77777777" w:rsidTr="00146A3A">
        <w:trPr>
          <w:ins w:id="1651" w:author="Tommaso Peresson" w:date="2018-11-05T13:29:00Z"/>
        </w:trPr>
        <w:tc>
          <w:tcPr>
            <w:tcW w:w="4946" w:type="dxa"/>
          </w:tcPr>
          <w:p w14:paraId="66E1874C" w14:textId="77777777" w:rsidR="001D2A67" w:rsidRPr="002019AA" w:rsidRDefault="001D2A67" w:rsidP="00146A3A">
            <w:pPr>
              <w:rPr>
                <w:ins w:id="1652" w:author="Tommaso Peresson" w:date="2018-11-05T13:29:00Z"/>
                <w:rStyle w:val="Enfasidelicata"/>
              </w:rPr>
            </w:pPr>
            <w:ins w:id="1653" w:author="Tommaso Peresson" w:date="2018-11-05T13:29:00Z">
              <w:r w:rsidRPr="002019AA">
                <w:rPr>
                  <w:rStyle w:val="Enfasidelicata"/>
                </w:rPr>
                <w:t>Input Conditions</w:t>
              </w:r>
            </w:ins>
          </w:p>
        </w:tc>
        <w:tc>
          <w:tcPr>
            <w:tcW w:w="4946" w:type="dxa"/>
          </w:tcPr>
          <w:p w14:paraId="75106B36" w14:textId="77777777" w:rsidR="001D2A67" w:rsidRDefault="001D2A67" w:rsidP="00146A3A">
            <w:pPr>
              <w:rPr>
                <w:ins w:id="1654" w:author="Tommaso Peresson" w:date="2018-11-05T13:29:00Z"/>
              </w:rPr>
            </w:pPr>
            <w:ins w:id="1655" w:author="Tommaso Peresson" w:date="2018-11-05T13:29:00Z">
              <w:r>
                <w:t>The Private Customer has already logged in to the Data4Help’s Android application.</w:t>
              </w:r>
            </w:ins>
          </w:p>
        </w:tc>
      </w:tr>
      <w:tr w:rsidR="001D2A67" w14:paraId="31369845" w14:textId="77777777" w:rsidTr="00146A3A">
        <w:trPr>
          <w:ins w:id="1656" w:author="Tommaso Peresson" w:date="2018-11-05T13:29:00Z"/>
        </w:trPr>
        <w:tc>
          <w:tcPr>
            <w:tcW w:w="4946" w:type="dxa"/>
          </w:tcPr>
          <w:p w14:paraId="71874395" w14:textId="77777777" w:rsidR="001D2A67" w:rsidRPr="002019AA" w:rsidRDefault="001D2A67" w:rsidP="00146A3A">
            <w:pPr>
              <w:rPr>
                <w:ins w:id="1657" w:author="Tommaso Peresson" w:date="2018-11-05T13:29:00Z"/>
                <w:rStyle w:val="Enfasidelicata"/>
              </w:rPr>
            </w:pPr>
            <w:ins w:id="1658" w:author="Tommaso Peresson" w:date="2018-11-05T13:29:00Z">
              <w:r w:rsidRPr="002019AA">
                <w:rPr>
                  <w:rStyle w:val="Enfasidelicata"/>
                </w:rPr>
                <w:t>Event Flow</w:t>
              </w:r>
            </w:ins>
          </w:p>
        </w:tc>
        <w:tc>
          <w:tcPr>
            <w:tcW w:w="4946" w:type="dxa"/>
          </w:tcPr>
          <w:p w14:paraId="6D389BAB" w14:textId="23D206A0" w:rsidR="001D2A67" w:rsidRDefault="001D2A67">
            <w:pPr>
              <w:pStyle w:val="Paragrafoelenco"/>
              <w:numPr>
                <w:ilvl w:val="0"/>
                <w:numId w:val="73"/>
              </w:numPr>
              <w:rPr>
                <w:ins w:id="1659" w:author="Tommaso Peresson" w:date="2018-11-05T13:29:00Z"/>
              </w:rPr>
              <w:pPrChange w:id="1660" w:author="Tommaso Peresson" w:date="2018-11-05T13:29:00Z">
                <w:pPr>
                  <w:pStyle w:val="Paragrafoelenco"/>
                  <w:numPr>
                    <w:numId w:val="70"/>
                  </w:numPr>
                  <w:ind w:left="360" w:hanging="360"/>
                </w:pPr>
              </w:pPrChange>
            </w:pPr>
            <w:ins w:id="1661" w:author="Tommaso Peresson" w:date="2018-11-05T13:29:00Z">
              <w:r>
                <w:t>The PC goes in the section “Personal D</w:t>
              </w:r>
            </w:ins>
            <w:ins w:id="1662" w:author="Tommaso Peresson" w:date="2018-11-05T13:30:00Z">
              <w:r>
                <w:t>ata</w:t>
              </w:r>
            </w:ins>
            <w:ins w:id="1663" w:author="Tommaso Peresson" w:date="2018-11-05T13:29:00Z">
              <w:r>
                <w:t>”</w:t>
              </w:r>
            </w:ins>
          </w:p>
          <w:p w14:paraId="2FB8E8BB" w14:textId="604FEA5D" w:rsidR="001D2A67" w:rsidRDefault="001D2A67">
            <w:pPr>
              <w:pStyle w:val="Paragrafoelenco"/>
              <w:numPr>
                <w:ilvl w:val="0"/>
                <w:numId w:val="73"/>
              </w:numPr>
              <w:rPr>
                <w:ins w:id="1664" w:author="Tommaso Peresson" w:date="2018-11-05T13:29:00Z"/>
              </w:rPr>
              <w:pPrChange w:id="1665" w:author="Tommaso Peresson" w:date="2018-11-05T13:29:00Z">
                <w:pPr>
                  <w:pStyle w:val="Paragrafoelenco"/>
                  <w:numPr>
                    <w:numId w:val="70"/>
                  </w:numPr>
                  <w:ind w:left="360" w:hanging="360"/>
                </w:pPr>
              </w:pPrChange>
            </w:pPr>
            <w:ins w:id="1666" w:author="Tommaso Peresson" w:date="2018-11-05T13:30:00Z">
              <w:r>
                <w:t>The</w:t>
              </w:r>
              <w:r w:rsidR="00123BD0">
                <w:t xml:space="preserve"> PC selects a time period</w:t>
              </w:r>
            </w:ins>
          </w:p>
          <w:p w14:paraId="1C743589" w14:textId="0CA3ACB2" w:rsidR="001D2A67" w:rsidRDefault="00123BD0">
            <w:pPr>
              <w:pStyle w:val="Paragrafoelenco"/>
              <w:numPr>
                <w:ilvl w:val="0"/>
                <w:numId w:val="73"/>
              </w:numPr>
              <w:rPr>
                <w:ins w:id="1667" w:author="Tommaso Peresson" w:date="2018-11-05T13:29:00Z"/>
              </w:rPr>
              <w:pPrChange w:id="1668" w:author="Tommaso Peresson" w:date="2018-11-05T13:30:00Z">
                <w:pPr>
                  <w:pStyle w:val="Paragrafoelenco"/>
                  <w:numPr>
                    <w:numId w:val="70"/>
                  </w:numPr>
                  <w:ind w:left="360" w:hanging="360"/>
                </w:pPr>
              </w:pPrChange>
            </w:pPr>
            <w:ins w:id="1669" w:author="Tommaso Peresson" w:date="2018-11-05T13:30:00Z">
              <w:r>
                <w:t>The system presents all the requested data.</w:t>
              </w:r>
            </w:ins>
          </w:p>
        </w:tc>
      </w:tr>
      <w:tr w:rsidR="001D2A67" w14:paraId="0AB90CAB" w14:textId="77777777" w:rsidTr="00146A3A">
        <w:trPr>
          <w:ins w:id="1670" w:author="Tommaso Peresson" w:date="2018-11-05T13:29:00Z"/>
        </w:trPr>
        <w:tc>
          <w:tcPr>
            <w:tcW w:w="4946" w:type="dxa"/>
          </w:tcPr>
          <w:p w14:paraId="167C5E32" w14:textId="77777777" w:rsidR="001D2A67" w:rsidRPr="002019AA" w:rsidRDefault="001D2A67" w:rsidP="00146A3A">
            <w:pPr>
              <w:rPr>
                <w:ins w:id="1671" w:author="Tommaso Peresson" w:date="2018-11-05T13:29:00Z"/>
                <w:rStyle w:val="Enfasidelicata"/>
              </w:rPr>
            </w:pPr>
            <w:ins w:id="1672" w:author="Tommaso Peresson" w:date="2018-11-05T13:29:00Z">
              <w:r>
                <w:rPr>
                  <w:rStyle w:val="Enfasidelicata"/>
                </w:rPr>
                <w:t xml:space="preserve"> Output Conditions</w:t>
              </w:r>
            </w:ins>
          </w:p>
        </w:tc>
        <w:tc>
          <w:tcPr>
            <w:tcW w:w="4946" w:type="dxa"/>
          </w:tcPr>
          <w:p w14:paraId="3C365072" w14:textId="2E501FED" w:rsidR="001D2A67" w:rsidRDefault="00123BD0" w:rsidP="00146A3A">
            <w:pPr>
              <w:rPr>
                <w:ins w:id="1673" w:author="Tommaso Peresson" w:date="2018-11-05T13:29:00Z"/>
              </w:rPr>
            </w:pPr>
            <w:ins w:id="1674" w:author="Tommaso Peresson" w:date="2018-11-05T13:30:00Z">
              <w:r>
                <w:t>T</w:t>
              </w:r>
            </w:ins>
            <w:ins w:id="1675" w:author="Tommaso Peresson" w:date="2018-11-05T13:31:00Z">
              <w:r>
                <w:t>he PC can now review its personal data.</w:t>
              </w:r>
            </w:ins>
          </w:p>
        </w:tc>
      </w:tr>
      <w:tr w:rsidR="001D2A67" w14:paraId="5024142A" w14:textId="77777777" w:rsidTr="00146A3A">
        <w:trPr>
          <w:ins w:id="1676" w:author="Tommaso Peresson" w:date="2018-11-05T13:29:00Z"/>
        </w:trPr>
        <w:tc>
          <w:tcPr>
            <w:tcW w:w="4946" w:type="dxa"/>
          </w:tcPr>
          <w:p w14:paraId="7827BB22" w14:textId="77777777" w:rsidR="001D2A67" w:rsidRPr="002019AA" w:rsidRDefault="001D2A67" w:rsidP="00146A3A">
            <w:pPr>
              <w:rPr>
                <w:ins w:id="1677" w:author="Tommaso Peresson" w:date="2018-11-05T13:29:00Z"/>
                <w:rStyle w:val="Enfasidelicata"/>
              </w:rPr>
            </w:pPr>
            <w:ins w:id="1678" w:author="Tommaso Peresson" w:date="2018-11-05T13:29:00Z">
              <w:r w:rsidRPr="002019AA">
                <w:rPr>
                  <w:rStyle w:val="Enfasidelicata"/>
                </w:rPr>
                <w:t>Exceptions</w:t>
              </w:r>
            </w:ins>
          </w:p>
        </w:tc>
        <w:tc>
          <w:tcPr>
            <w:tcW w:w="4946" w:type="dxa"/>
          </w:tcPr>
          <w:p w14:paraId="2742FE57" w14:textId="4146BCC1" w:rsidR="001D2A67" w:rsidRDefault="00123BD0" w:rsidP="00146A3A">
            <w:pPr>
              <w:rPr>
                <w:ins w:id="1679" w:author="Tommaso Peresson" w:date="2018-11-05T13:29:00Z"/>
              </w:rPr>
            </w:pPr>
            <w:ins w:id="1680" w:author="Tommaso Peresson" w:date="2018-11-05T13:31:00Z">
              <w:r>
                <w:t>Th</w:t>
              </w:r>
              <w:r w:rsidR="00595728">
                <w:t>er</w:t>
              </w:r>
              <w:r>
                <w:t>e is no personal data</w:t>
              </w:r>
              <w:r w:rsidR="00595728">
                <w:t xml:space="preserve">. The user is notified whit a message. </w:t>
              </w:r>
            </w:ins>
          </w:p>
        </w:tc>
      </w:tr>
    </w:tbl>
    <w:p w14:paraId="0B476930" w14:textId="7F7A7E99" w:rsidR="001D2A67" w:rsidRPr="001D2A67" w:rsidRDefault="001D2A67">
      <w:pPr>
        <w:rPr>
          <w:ins w:id="1681" w:author="Tommaso Peresson" w:date="2018-10-29T13:56:00Z"/>
          <w:rPrChange w:id="1682" w:author="Tommaso Peresson" w:date="2018-11-05T13:29:00Z">
            <w:rPr>
              <w:ins w:id="1683" w:author="Tommaso Peresson" w:date="2018-10-29T13:56:00Z"/>
            </w:rPr>
          </w:rPrChange>
        </w:rPr>
        <w:pPrChange w:id="1684" w:author="Tommaso Peresson" w:date="2018-11-05T13:29:00Z">
          <w:pPr>
            <w:pStyle w:val="Titolo1"/>
          </w:pPr>
        </w:pPrChange>
      </w:pPr>
    </w:p>
    <w:p w14:paraId="580BBC16" w14:textId="7C8D7824" w:rsidR="006F70F9" w:rsidRDefault="006F70F9" w:rsidP="006F70F9">
      <w:pPr>
        <w:pStyle w:val="Titolo2"/>
        <w:rPr>
          <w:ins w:id="1685" w:author="Tommaso Peresson" w:date="2018-10-29T13:56:00Z"/>
        </w:rPr>
      </w:pPr>
      <w:ins w:id="1686" w:author="Tommaso Peresson" w:date="2018-10-29T13:56:00Z">
        <w:r>
          <w:t>Use case diagrams</w:t>
        </w:r>
      </w:ins>
    </w:p>
    <w:p w14:paraId="0294CD15" w14:textId="5784CB16" w:rsidR="00F6495B" w:rsidRDefault="003A739A" w:rsidP="00BB24B8">
      <w:pPr>
        <w:pStyle w:val="Titolo3"/>
        <w:rPr>
          <w:ins w:id="1687" w:author="Tommaso Peresson" w:date="2018-10-29T14:19:00Z"/>
        </w:rPr>
      </w:pPr>
      <w:ins w:id="1688" w:author="Tommaso Peresson" w:date="2018-10-29T13:59:00Z">
        <w:r>
          <w:t>Use case visit</w:t>
        </w:r>
      </w:ins>
      <w:ins w:id="1689" w:author="Tommaso Peresson" w:date="2018-10-29T14:12:00Z">
        <w:r w:rsidR="005C7A11">
          <w:t>or</w:t>
        </w:r>
      </w:ins>
      <w:ins w:id="1690" w:author="Tommaso Peresson" w:date="2018-11-05T12:21:00Z">
        <w:r w:rsidR="00F9347F">
          <w:t xml:space="preserve"> and system manager</w:t>
        </w:r>
      </w:ins>
    </w:p>
    <w:p w14:paraId="74A91ADC" w14:textId="0B676DDE" w:rsidR="002A788D" w:rsidRDefault="002A788D" w:rsidP="00BB24B8">
      <w:pPr>
        <w:rPr>
          <w:ins w:id="1691" w:author="Tommaso Peresson" w:date="2018-10-29T14:23:00Z"/>
        </w:rPr>
      </w:pPr>
    </w:p>
    <w:p w14:paraId="19EE9E2A" w14:textId="16CABE6F" w:rsidR="002A788D" w:rsidRPr="006A36AB" w:rsidRDefault="006502FC">
      <w:pPr>
        <w:rPr>
          <w:ins w:id="1692" w:author="Tommaso Peresson" w:date="2018-10-29T14:19:00Z"/>
        </w:rPr>
        <w:pPrChange w:id="1693" w:author="Tommaso Peresson" w:date="2018-10-29T14:19:00Z">
          <w:pPr>
            <w:pStyle w:val="Titolo3"/>
          </w:pPr>
        </w:pPrChange>
      </w:pPr>
      <w:ins w:id="1694" w:author="Tommaso Peresson" w:date="2018-11-05T12:22:00Z">
        <w:r>
          <w:rPr>
            <w:noProof/>
          </w:rPr>
          <w:lastRenderedPageBreak/>
          <w:drawing>
            <wp:inline distT="0" distB="0" distL="0" distR="0" wp14:anchorId="18662498" wp14:editId="224D5F40">
              <wp:extent cx="5199321" cy="4490644"/>
              <wp:effectExtent l="0" t="0" r="1905"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0736" cy="4526414"/>
                      </a:xfrm>
                      <a:prstGeom prst="rect">
                        <a:avLst/>
                      </a:prstGeom>
                      <a:noFill/>
                      <a:ln>
                        <a:noFill/>
                      </a:ln>
                    </pic:spPr>
                  </pic:pic>
                </a:graphicData>
              </a:graphic>
            </wp:inline>
          </w:drawing>
        </w:r>
      </w:ins>
    </w:p>
    <w:p w14:paraId="225A35CB" w14:textId="2D0855EB" w:rsidR="00F6495B" w:rsidRDefault="00F6495B" w:rsidP="002A788D">
      <w:pPr>
        <w:pStyle w:val="Titolo3"/>
        <w:numPr>
          <w:ilvl w:val="0"/>
          <w:numId w:val="0"/>
        </w:numPr>
        <w:ind w:left="720"/>
        <w:rPr>
          <w:ins w:id="1695" w:author="Tommaso Peresson" w:date="2018-10-29T14:24:00Z"/>
          <w:rFonts w:eastAsia="Adobe Ming Std L"/>
          <w:vertAlign w:val="superscript"/>
        </w:rPr>
      </w:pPr>
    </w:p>
    <w:p w14:paraId="01F95154" w14:textId="3F6DE5BC" w:rsidR="007678AC" w:rsidRDefault="007678AC">
      <w:pPr>
        <w:pStyle w:val="Titolo3"/>
        <w:rPr>
          <w:ins w:id="1696" w:author="Tommaso Peresson" w:date="2018-11-05T12:59:00Z"/>
        </w:rPr>
      </w:pPr>
      <w:ins w:id="1697" w:author="Tommaso Peresson" w:date="2018-10-29T14:24:00Z">
        <w:r>
          <w:t>Use case Busines</w:t>
        </w:r>
      </w:ins>
      <w:ins w:id="1698" w:author="Tommaso Peresson" w:date="2018-10-29T14:25:00Z">
        <w:r>
          <w:t>s and Private customers</w:t>
        </w:r>
      </w:ins>
    </w:p>
    <w:p w14:paraId="59CCB02C" w14:textId="0B3DAC7F" w:rsidR="00762F35" w:rsidRDefault="00C62405" w:rsidP="00762F35">
      <w:pPr>
        <w:rPr>
          <w:ins w:id="1699" w:author="Tommaso Peresson" w:date="2018-11-05T17:18:00Z"/>
        </w:rPr>
      </w:pPr>
      <w:ins w:id="1700" w:author="Tommaso Peresson" w:date="2018-11-05T12:59:00Z">
        <w:r>
          <w:rPr>
            <w:noProof/>
          </w:rPr>
          <w:drawing>
            <wp:inline distT="0" distB="0" distL="0" distR="0" wp14:anchorId="473103C3" wp14:editId="12E467FB">
              <wp:extent cx="6719777" cy="5957894"/>
              <wp:effectExtent l="0" t="0" r="508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9269" cy="5966309"/>
                      </a:xfrm>
                      <a:prstGeom prst="rect">
                        <a:avLst/>
                      </a:prstGeom>
                      <a:noFill/>
                      <a:ln>
                        <a:noFill/>
                      </a:ln>
                    </pic:spPr>
                  </pic:pic>
                </a:graphicData>
              </a:graphic>
            </wp:inline>
          </w:drawing>
        </w:r>
      </w:ins>
    </w:p>
    <w:p w14:paraId="4BAC23B3" w14:textId="77777777" w:rsidR="008945FC" w:rsidRDefault="00550339" w:rsidP="00550339">
      <w:pPr>
        <w:pStyle w:val="Titolo2"/>
        <w:rPr>
          <w:ins w:id="1701" w:author="Tommaso Peresson" w:date="2018-11-05T17:24:00Z"/>
        </w:rPr>
      </w:pPr>
      <w:ins w:id="1702" w:author="Tommaso Peresson" w:date="2018-11-05T17:18:00Z">
        <w:r>
          <w:lastRenderedPageBreak/>
          <w:t>Class diagram</w:t>
        </w:r>
      </w:ins>
    </w:p>
    <w:p w14:paraId="0C0A6134" w14:textId="68637C80" w:rsidR="00550339" w:rsidRDefault="008945FC">
      <w:pPr>
        <w:pStyle w:val="Titolo2"/>
        <w:numPr>
          <w:ilvl w:val="0"/>
          <w:numId w:val="0"/>
        </w:numPr>
        <w:ind w:left="576" w:hanging="576"/>
        <w:rPr>
          <w:ins w:id="1703" w:author="Tommaso Peresson" w:date="2018-11-05T17:18:00Z"/>
        </w:rPr>
        <w:pPrChange w:id="1704" w:author="Tommaso Peresson" w:date="2018-11-05T17:27:00Z">
          <w:pPr>
            <w:pStyle w:val="Titolo2"/>
          </w:pPr>
        </w:pPrChange>
      </w:pPr>
      <w:ins w:id="1705" w:author="Tommaso Peresson" w:date="2018-11-05T17:23:00Z">
        <w:r>
          <w:rPr>
            <w:noProof/>
          </w:rPr>
          <w:drawing>
            <wp:inline distT="0" distB="0" distL="0" distR="0" wp14:anchorId="04F70D36" wp14:editId="683CB93E">
              <wp:extent cx="6287770" cy="40100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7770" cy="4010025"/>
                      </a:xfrm>
                      <a:prstGeom prst="rect">
                        <a:avLst/>
                      </a:prstGeom>
                      <a:noFill/>
                      <a:ln>
                        <a:noFill/>
                      </a:ln>
                    </pic:spPr>
                  </pic:pic>
                </a:graphicData>
              </a:graphic>
            </wp:inline>
          </w:drawing>
        </w:r>
      </w:ins>
    </w:p>
    <w:p w14:paraId="557011DA" w14:textId="396087CB" w:rsidR="00550339" w:rsidRDefault="009022F2" w:rsidP="00550339">
      <w:pPr>
        <w:pStyle w:val="Titolo2"/>
        <w:rPr>
          <w:ins w:id="1706" w:author="Tommaso Peresson" w:date="2018-11-05T17:18:00Z"/>
        </w:rPr>
      </w:pPr>
      <w:ins w:id="1707" w:author="Tommaso Peresson" w:date="2018-11-05T17:18:00Z">
        <w:r>
          <w:t>State chart diagram</w:t>
        </w:r>
      </w:ins>
    </w:p>
    <w:p w14:paraId="6ED38491" w14:textId="123D7689" w:rsidR="009022F2" w:rsidRDefault="009022F2" w:rsidP="009022F2">
      <w:pPr>
        <w:pStyle w:val="Titolo2"/>
        <w:rPr>
          <w:ins w:id="1708" w:author="Tommaso Peresson" w:date="2018-11-05T17:20:00Z"/>
        </w:rPr>
      </w:pPr>
      <w:ins w:id="1709" w:author="Tommaso Peresson" w:date="2018-11-05T17:18:00Z">
        <w:r>
          <w:t>Sequenc</w:t>
        </w:r>
      </w:ins>
      <w:ins w:id="1710" w:author="Tommaso Peresson" w:date="2018-11-05T17:19:00Z">
        <w:r>
          <w:t>e diagram</w:t>
        </w:r>
      </w:ins>
    </w:p>
    <w:p w14:paraId="6B0B1C43" w14:textId="77777777" w:rsidR="00B17CAD" w:rsidRPr="00B17CAD" w:rsidRDefault="00B17CAD">
      <w:pPr>
        <w:rPr>
          <w:ins w:id="1711" w:author="Tommaso Peresson" w:date="2018-11-05T17:19:00Z"/>
          <w:rPrChange w:id="1712" w:author="Tommaso Peresson" w:date="2018-11-05T17:20:00Z">
            <w:rPr>
              <w:ins w:id="1713" w:author="Tommaso Peresson" w:date="2018-11-05T17:19:00Z"/>
            </w:rPr>
          </w:rPrChange>
        </w:rPr>
        <w:pPrChange w:id="1714" w:author="Tommaso Peresson" w:date="2018-11-05T17:20:00Z">
          <w:pPr>
            <w:pStyle w:val="Titolo2"/>
          </w:pPr>
        </w:pPrChange>
      </w:pPr>
    </w:p>
    <w:p w14:paraId="14471053" w14:textId="77777777" w:rsidR="00B17CAD" w:rsidRDefault="009022F2" w:rsidP="007156A0">
      <w:pPr>
        <w:pStyle w:val="Titolo3"/>
        <w:rPr>
          <w:ins w:id="1715" w:author="Tommaso Peresson" w:date="2018-11-05T17:20:00Z"/>
        </w:rPr>
      </w:pPr>
      <w:ins w:id="1716" w:author="Tommaso Peresson" w:date="2018-11-05T17:19:00Z">
        <w:r>
          <w:lastRenderedPageBreak/>
          <w:t>Business Customer registration</w:t>
        </w:r>
      </w:ins>
    </w:p>
    <w:p w14:paraId="12D1339D" w14:textId="235523B1" w:rsidR="00B17CAD" w:rsidRPr="00B17CAD" w:rsidRDefault="00B17CAD">
      <w:pPr>
        <w:pStyle w:val="Titolo3"/>
        <w:numPr>
          <w:ilvl w:val="0"/>
          <w:numId w:val="0"/>
        </w:numPr>
        <w:ind w:left="720"/>
        <w:rPr>
          <w:ins w:id="1717" w:author="Tommaso Peresson" w:date="2018-11-05T17:19:00Z"/>
        </w:rPr>
        <w:pPrChange w:id="1718" w:author="Tommaso Peresson" w:date="2018-11-05T17:20:00Z">
          <w:pPr>
            <w:pStyle w:val="Titolo3"/>
          </w:pPr>
        </w:pPrChange>
      </w:pPr>
      <w:ins w:id="1719" w:author="Tommaso Peresson" w:date="2018-11-05T17:20:00Z">
        <w:r>
          <w:rPr>
            <w:noProof/>
          </w:rPr>
          <w:drawing>
            <wp:inline distT="0" distB="0" distL="0" distR="0" wp14:anchorId="1D9CB276" wp14:editId="647CD06F">
              <wp:extent cx="5798745" cy="8357191"/>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4686" cy="8365753"/>
                      </a:xfrm>
                      <a:prstGeom prst="rect">
                        <a:avLst/>
                      </a:prstGeom>
                      <a:noFill/>
                      <a:ln>
                        <a:noFill/>
                      </a:ln>
                    </pic:spPr>
                  </pic:pic>
                </a:graphicData>
              </a:graphic>
            </wp:inline>
          </w:drawing>
        </w:r>
      </w:ins>
    </w:p>
    <w:p w14:paraId="5A52339F" w14:textId="75E26098" w:rsidR="009022F2" w:rsidRPr="009022F2" w:rsidRDefault="009022F2">
      <w:pPr>
        <w:pStyle w:val="Titolo3"/>
        <w:rPr>
          <w:ins w:id="1720" w:author="Tommaso Peresson" w:date="2018-11-05T17:18:00Z"/>
          <w:rPrChange w:id="1721" w:author="Tommaso Peresson" w:date="2018-11-05T17:19:00Z">
            <w:rPr>
              <w:ins w:id="1722" w:author="Tommaso Peresson" w:date="2018-11-05T17:18:00Z"/>
            </w:rPr>
          </w:rPrChange>
        </w:rPr>
        <w:pPrChange w:id="1723" w:author="Tommaso Peresson" w:date="2018-11-05T17:19:00Z">
          <w:pPr>
            <w:pStyle w:val="Titolo2"/>
          </w:pPr>
        </w:pPrChange>
      </w:pPr>
      <w:ins w:id="1724" w:author="Tommaso Peresson" w:date="2018-11-05T17:19:00Z">
        <w:r>
          <w:lastRenderedPageBreak/>
          <w:t>Business Customer registration approval</w:t>
        </w:r>
      </w:ins>
    </w:p>
    <w:p w14:paraId="2C445404" w14:textId="51ADEED9" w:rsidR="009022F2" w:rsidRPr="009022F2" w:rsidRDefault="008945FC">
      <w:ins w:id="1725" w:author="Tommaso Peresson" w:date="2018-11-05T17:21:00Z">
        <w:r>
          <w:rPr>
            <w:noProof/>
          </w:rPr>
          <w:drawing>
            <wp:inline distT="0" distB="0" distL="0" distR="0" wp14:anchorId="41734E1E" wp14:editId="18B0DC04">
              <wp:extent cx="6278245" cy="6455410"/>
              <wp:effectExtent l="0" t="0" r="8255" b="254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78245" cy="6455410"/>
                      </a:xfrm>
                      <a:prstGeom prst="rect">
                        <a:avLst/>
                      </a:prstGeom>
                      <a:noFill/>
                      <a:ln>
                        <a:noFill/>
                      </a:ln>
                    </pic:spPr>
                  </pic:pic>
                </a:graphicData>
              </a:graphic>
            </wp:inline>
          </w:drawing>
        </w:r>
      </w:ins>
    </w:p>
    <w:sectPr w:rsidR="009022F2" w:rsidRPr="009022F2" w:rsidSect="002F0AA6">
      <w:pgSz w:w="11909" w:h="16834"/>
      <w:pgMar w:top="1440" w:right="1440" w:bottom="1440" w:left="567"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Tommaso Peresson" w:date="2018-10-16T18:12:00Z" w:initials="TP">
    <w:p w14:paraId="7C94E53F" w14:textId="2F1D1A1A" w:rsidR="00A24CDB" w:rsidRPr="00EB6853" w:rsidRDefault="00A24CDB">
      <w:pPr>
        <w:pStyle w:val="Testocommento"/>
        <w:rPr>
          <w:lang w:val="it-IT"/>
        </w:rPr>
      </w:pPr>
      <w:r>
        <w:rPr>
          <w:rStyle w:val="Rimandocommento"/>
        </w:rPr>
        <w:annotationRef/>
      </w:r>
      <w:proofErr w:type="spellStart"/>
      <w:r>
        <w:rPr>
          <w:lang w:val="it-IT"/>
        </w:rPr>
        <w:t>copied</w:t>
      </w:r>
      <w:proofErr w:type="spellEnd"/>
    </w:p>
  </w:comment>
  <w:comment w:id="12" w:author="Tommaso Peresson" w:date="2018-11-05T09:57:00Z" w:initials="TP">
    <w:p w14:paraId="3BDE4225" w14:textId="2D1EF6F6" w:rsidR="00A24CDB" w:rsidRPr="00446F12" w:rsidRDefault="00A24CDB">
      <w:pPr>
        <w:pStyle w:val="Testocommento"/>
        <w:rPr>
          <w:lang w:val="it-IT"/>
        </w:rPr>
      </w:pPr>
      <w:r>
        <w:rPr>
          <w:rStyle w:val="Rimandocommento"/>
        </w:rPr>
        <w:annotationRef/>
      </w:r>
      <w:r w:rsidRPr="00446F12">
        <w:rPr>
          <w:lang w:val="it-IT"/>
        </w:rPr>
        <w:t>Aggiustare numerazione</w:t>
      </w:r>
    </w:p>
  </w:comment>
  <w:comment w:id="60" w:author="Tommaso Peresson" w:date="2018-10-16T18:12:00Z" w:initials="TP">
    <w:p w14:paraId="0A7F31AA" w14:textId="74FF18AB" w:rsidR="00A24CDB" w:rsidRPr="00EB6853" w:rsidRDefault="00A24CDB">
      <w:pPr>
        <w:pStyle w:val="Testocommento"/>
        <w:rPr>
          <w:lang w:val="it-IT"/>
        </w:rPr>
      </w:pPr>
      <w:r>
        <w:rPr>
          <w:rStyle w:val="Rimandocommento"/>
        </w:rPr>
        <w:annotationRef/>
      </w:r>
      <w:proofErr w:type="spellStart"/>
      <w:r>
        <w:rPr>
          <w:lang w:val="it-IT"/>
        </w:rPr>
        <w:t>copied</w:t>
      </w:r>
      <w:proofErr w:type="spellEnd"/>
    </w:p>
  </w:comment>
  <w:comment w:id="186" w:author="Giacomo Ziffer" w:date="2018-11-01T17:01:00Z" w:initials="GZ">
    <w:p w14:paraId="388EB8D5" w14:textId="4E8A2730" w:rsidR="00A24CDB" w:rsidRPr="009857B7" w:rsidRDefault="00A24CDB">
      <w:pPr>
        <w:pStyle w:val="Testocommento"/>
        <w:rPr>
          <w:lang w:val="it-IT"/>
        </w:rPr>
      </w:pPr>
      <w:r>
        <w:rPr>
          <w:rStyle w:val="Rimandocommento"/>
        </w:rPr>
        <w:annotationRef/>
      </w:r>
      <w:r w:rsidRPr="009857B7">
        <w:rPr>
          <w:noProof/>
          <w:lang w:val="it-IT"/>
        </w:rPr>
        <w:t>Qua è praticamente uguale al testo</w:t>
      </w:r>
      <w:r>
        <w:rPr>
          <w:noProof/>
          <w:lang w:val="it-IT"/>
        </w:rPr>
        <w:t xml:space="preserve"> iniziale, dobbiamo decidere se tenerlo sopra o qui</w:t>
      </w:r>
    </w:p>
  </w:comment>
  <w:comment w:id="260" w:author="Giacomo Ziffer" w:date="2018-11-01T17:29:00Z" w:initials="GZ">
    <w:p w14:paraId="223C86F1" w14:textId="0711A35F" w:rsidR="00A24CDB" w:rsidRPr="00895B8D" w:rsidRDefault="00A24CDB">
      <w:pPr>
        <w:pStyle w:val="Testocommento"/>
        <w:rPr>
          <w:lang w:val="it-IT"/>
        </w:rPr>
      </w:pPr>
      <w:r>
        <w:rPr>
          <w:rStyle w:val="Rimandocommento"/>
        </w:rPr>
        <w:annotationRef/>
      </w:r>
      <w:r w:rsidRPr="00895B8D">
        <w:rPr>
          <w:noProof/>
          <w:lang w:val="it-IT"/>
        </w:rPr>
        <w:t>Possiamo anche unire D1 e D2</w:t>
      </w:r>
    </w:p>
  </w:comment>
  <w:comment w:id="278" w:author="Tommaso Peresson" w:date="2018-11-02T17:28:00Z" w:initials="TP">
    <w:p w14:paraId="6DA815A1" w14:textId="27BE95E5" w:rsidR="00A24CDB" w:rsidRPr="00412BB6" w:rsidRDefault="00A24CDB">
      <w:pPr>
        <w:pStyle w:val="Testocommento"/>
        <w:rPr>
          <w:lang w:val="it-IT"/>
        </w:rPr>
      </w:pPr>
      <w:r>
        <w:rPr>
          <w:rStyle w:val="Rimandocommento"/>
        </w:rPr>
        <w:annotationRef/>
      </w:r>
      <w:r>
        <w:rPr>
          <w:lang w:val="it-IT"/>
        </w:rPr>
        <w:t>Specificare che info</w:t>
      </w:r>
    </w:p>
  </w:comment>
  <w:comment w:id="279" w:author="Tommaso Peresson" w:date="2018-11-02T17:44:00Z" w:initials="TP">
    <w:p w14:paraId="2946B618" w14:textId="4346AA06" w:rsidR="00A24CDB" w:rsidRPr="001A1F7D" w:rsidRDefault="00A24CDB">
      <w:pPr>
        <w:pStyle w:val="Testocommento"/>
        <w:rPr>
          <w:lang w:val="it-IT"/>
        </w:rPr>
      </w:pPr>
      <w:r>
        <w:rPr>
          <w:rStyle w:val="Rimandocommento"/>
        </w:rPr>
        <w:annotationRef/>
      </w:r>
      <w:r w:rsidRPr="001A1F7D">
        <w:rPr>
          <w:lang w:val="it-IT"/>
        </w:rPr>
        <w:t>Ho a</w:t>
      </w:r>
      <w:r>
        <w:rPr>
          <w:lang w:val="it-IT"/>
        </w:rPr>
        <w:t>ggiunto “personal”</w:t>
      </w:r>
    </w:p>
  </w:comment>
  <w:comment w:id="280" w:author="Tommaso Peresson" w:date="2018-11-02T17:45:00Z" w:initials="TP">
    <w:p w14:paraId="08F581A6" w14:textId="4D7B6C22" w:rsidR="00A24CDB" w:rsidRPr="00060161" w:rsidRDefault="00A24CDB">
      <w:pPr>
        <w:pStyle w:val="Testocommento"/>
        <w:rPr>
          <w:lang w:val="it-IT"/>
        </w:rPr>
      </w:pPr>
      <w:r>
        <w:rPr>
          <w:rStyle w:val="Rimandocommento"/>
        </w:rPr>
        <w:annotationRef/>
      </w:r>
    </w:p>
  </w:comment>
  <w:comment w:id="330" w:author="Tommaso Peresson" w:date="2018-10-23T14:44:00Z" w:initials="TP">
    <w:p w14:paraId="1BBABEDA" w14:textId="7F897D8B" w:rsidR="00A24CDB" w:rsidRPr="004A2DF4" w:rsidRDefault="00A24CDB">
      <w:pPr>
        <w:pStyle w:val="Testocommento"/>
        <w:rPr>
          <w:lang w:val="it-IT"/>
        </w:rPr>
      </w:pPr>
      <w:r>
        <w:rPr>
          <w:rStyle w:val="Rimandocommento"/>
        </w:rPr>
        <w:annotationRef/>
      </w:r>
      <w:r w:rsidRPr="004A2DF4">
        <w:rPr>
          <w:lang w:val="it-IT"/>
        </w:rPr>
        <w:t>Devo anche aggiungere tutte l</w:t>
      </w:r>
      <w:r>
        <w:rPr>
          <w:lang w:val="it-IT"/>
        </w:rPr>
        <w:t xml:space="preserve">e librerie che teoricamente andremo ad usare? Tipo </w:t>
      </w:r>
      <w:proofErr w:type="spellStart"/>
      <w:r>
        <w:rPr>
          <w:lang w:val="it-IT"/>
        </w:rPr>
        <w:t>Javafx</w:t>
      </w:r>
      <w:proofErr w:type="spellEnd"/>
    </w:p>
  </w:comment>
  <w:comment w:id="590" w:author="Giacomo Ziffer" w:date="2018-11-02T15:17:00Z" w:initials="GZ">
    <w:p w14:paraId="47383097" w14:textId="47584952" w:rsidR="00A24CDB" w:rsidRPr="00A72C2B" w:rsidRDefault="00A24CDB">
      <w:pPr>
        <w:pStyle w:val="Testocommento"/>
        <w:rPr>
          <w:lang w:val="it-IT"/>
        </w:rPr>
      </w:pPr>
      <w:r>
        <w:rPr>
          <w:rStyle w:val="Rimandocommento"/>
        </w:rPr>
        <w:annotationRef/>
      </w:r>
      <w:r w:rsidRPr="00A72C2B">
        <w:rPr>
          <w:noProof/>
          <w:lang w:val="it-IT"/>
        </w:rPr>
        <w:t>q</w:t>
      </w:r>
      <w:r>
        <w:rPr>
          <w:noProof/>
          <w:lang w:val="it-IT"/>
        </w:rPr>
        <w:t>ua forse potremmo dire che il PC ha la possibità di rifiutare anche in un secondo momento, dopo aver accettato</w:t>
      </w:r>
    </w:p>
  </w:comment>
  <w:comment w:id="782" w:author="Tommaso Peresson" w:date="2018-10-23T15:37:00Z" w:initials="TP">
    <w:p w14:paraId="65C1FC63" w14:textId="77777777" w:rsidR="00A24CDB" w:rsidRDefault="00A24CDB">
      <w:pPr>
        <w:pStyle w:val="Testocommento"/>
        <w:rPr>
          <w:lang w:val="it-IT"/>
        </w:rPr>
      </w:pPr>
      <w:r>
        <w:rPr>
          <w:rStyle w:val="Rimandocommento"/>
        </w:rPr>
        <w:annotationRef/>
      </w:r>
      <w:r w:rsidRPr="00B92D08">
        <w:rPr>
          <w:lang w:val="it-IT"/>
        </w:rPr>
        <w:t>Si potrebbe dire che il s</w:t>
      </w:r>
      <w:r>
        <w:rPr>
          <w:lang w:val="it-IT"/>
        </w:rPr>
        <w:t xml:space="preserve">ervizio di acquisizione dati per </w:t>
      </w:r>
      <w:proofErr w:type="spellStart"/>
      <w:r>
        <w:rPr>
          <w:lang w:val="it-IT"/>
        </w:rPr>
        <w:t>Automated</w:t>
      </w:r>
      <w:proofErr w:type="spellEnd"/>
      <w:r>
        <w:rPr>
          <w:lang w:val="it-IT"/>
        </w:rPr>
        <w:t xml:space="preserve"> </w:t>
      </w:r>
      <w:proofErr w:type="spellStart"/>
      <w:r>
        <w:rPr>
          <w:lang w:val="it-IT"/>
        </w:rPr>
        <w:t>sos</w:t>
      </w:r>
      <w:proofErr w:type="spellEnd"/>
      <w:r>
        <w:rPr>
          <w:lang w:val="it-IT"/>
        </w:rPr>
        <w:t xml:space="preserve"> è su server </w:t>
      </w:r>
      <w:proofErr w:type="spellStart"/>
      <w:r>
        <w:rPr>
          <w:lang w:val="it-IT"/>
        </w:rPr>
        <w:t>rindondanti</w:t>
      </w:r>
      <w:proofErr w:type="spellEnd"/>
      <w:r>
        <w:rPr>
          <w:lang w:val="it-IT"/>
        </w:rPr>
        <w:t xml:space="preserve"> per motivi di sicurezza</w:t>
      </w:r>
    </w:p>
    <w:p w14:paraId="4DF3C2F7" w14:textId="5E39AD80" w:rsidR="00A24CDB" w:rsidRPr="00B92D08" w:rsidRDefault="00A24CDB">
      <w:pPr>
        <w:pStyle w:val="Testocommento"/>
        <w:rPr>
          <w:lang w:val="it-IT"/>
        </w:rPr>
      </w:pPr>
    </w:p>
  </w:comment>
  <w:comment w:id="797" w:author="Tommaso Peresson" w:date="2018-10-23T15:42:00Z" w:initials="TP">
    <w:p w14:paraId="3715E6EC" w14:textId="1E2A0944" w:rsidR="00A24CDB" w:rsidRPr="004858A7" w:rsidRDefault="00A24CDB">
      <w:pPr>
        <w:pStyle w:val="Testocommento"/>
        <w:rPr>
          <w:lang w:val="it-IT"/>
        </w:rPr>
      </w:pPr>
      <w:r>
        <w:rPr>
          <w:rStyle w:val="Rimandocommento"/>
        </w:rPr>
        <w:annotationRef/>
      </w:r>
      <w:r w:rsidRPr="004858A7">
        <w:rPr>
          <w:lang w:val="it-IT"/>
        </w:rPr>
        <w:t>Volendo si potrebbe dire molto d</w:t>
      </w:r>
      <w:r>
        <w:rPr>
          <w:lang w:val="it-IT"/>
        </w:rPr>
        <w:t>i più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94E53F" w15:done="0"/>
  <w15:commentEx w15:paraId="3BDE4225" w15:done="0"/>
  <w15:commentEx w15:paraId="0A7F31AA" w15:done="0"/>
  <w15:commentEx w15:paraId="388EB8D5" w15:done="0"/>
  <w15:commentEx w15:paraId="223C86F1" w15:done="0"/>
  <w15:commentEx w15:paraId="6DA815A1" w15:done="1"/>
  <w15:commentEx w15:paraId="2946B618" w15:paraIdParent="6DA815A1" w15:done="0"/>
  <w15:commentEx w15:paraId="08F581A6" w15:paraIdParent="6DA815A1" w15:done="0"/>
  <w15:commentEx w15:paraId="1BBABEDA" w15:done="1"/>
  <w15:commentEx w15:paraId="47383097" w15:done="0"/>
  <w15:commentEx w15:paraId="4DF3C2F7" w15:done="0"/>
  <w15:commentEx w15:paraId="3715E6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94E53F" w16cid:durableId="1F70A89E"/>
  <w16cid:commentId w16cid:paraId="3BDE4225" w16cid:durableId="1F8A9272"/>
  <w16cid:commentId w16cid:paraId="0A7F31AA" w16cid:durableId="1F70A8AA"/>
  <w16cid:commentId w16cid:paraId="388EB8D5" w16cid:durableId="1F85AFD8"/>
  <w16cid:commentId w16cid:paraId="223C86F1" w16cid:durableId="1F85B664"/>
  <w16cid:commentId w16cid:paraId="6DA815A1" w16cid:durableId="1F8707C4"/>
  <w16cid:commentId w16cid:paraId="2946B618" w16cid:durableId="1F870B97"/>
  <w16cid:commentId w16cid:paraId="08F581A6" w16cid:durableId="1F870BA0"/>
  <w16cid:commentId w16cid:paraId="1BBABEDA" w16cid:durableId="1F79B230"/>
  <w16cid:commentId w16cid:paraId="47383097" w16cid:durableId="1F86E914"/>
  <w16cid:commentId w16cid:paraId="4DF3C2F7" w16cid:durableId="1F79BEA5"/>
  <w16cid:commentId w16cid:paraId="3715E6EC" w16cid:durableId="1F79BF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B0379" w14:textId="77777777" w:rsidR="00A24CDB" w:rsidRDefault="00A24CDB" w:rsidP="004021C9">
      <w:pPr>
        <w:spacing w:after="0" w:line="240" w:lineRule="auto"/>
      </w:pPr>
      <w:r>
        <w:separator/>
      </w:r>
    </w:p>
  </w:endnote>
  <w:endnote w:type="continuationSeparator" w:id="0">
    <w:p w14:paraId="5413C34E" w14:textId="77777777" w:rsidR="00A24CDB" w:rsidRDefault="00A24CDB" w:rsidP="004021C9">
      <w:pPr>
        <w:spacing w:after="0" w:line="240" w:lineRule="auto"/>
      </w:pPr>
      <w:r>
        <w:continuationSeparator/>
      </w:r>
    </w:p>
  </w:endnote>
  <w:endnote w:type="continuationNotice" w:id="1">
    <w:p w14:paraId="309E39E1" w14:textId="77777777" w:rsidR="00A24CDB" w:rsidRDefault="00A24C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Mongolian Baiti"/>
    <w:charset w:val="00"/>
    <w:family w:val="auto"/>
    <w:pitch w:val="variable"/>
    <w:sig w:usb0="E10002FF" w:usb1="5201E1EB" w:usb2="00020004" w:usb3="00000000" w:csb0="000001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dobe Ming Std L">
    <w:panose1 w:val="02020300000000000000"/>
    <w:charset w:val="80"/>
    <w:family w:val="roman"/>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4CDE6" w14:textId="77777777" w:rsidR="00A24CDB" w:rsidRDefault="00A24CDB" w:rsidP="004021C9">
      <w:pPr>
        <w:spacing w:after="0" w:line="240" w:lineRule="auto"/>
      </w:pPr>
      <w:r>
        <w:separator/>
      </w:r>
    </w:p>
  </w:footnote>
  <w:footnote w:type="continuationSeparator" w:id="0">
    <w:p w14:paraId="41A3F914" w14:textId="77777777" w:rsidR="00A24CDB" w:rsidRDefault="00A24CDB" w:rsidP="004021C9">
      <w:pPr>
        <w:spacing w:after="0" w:line="240" w:lineRule="auto"/>
      </w:pPr>
      <w:r>
        <w:continuationSeparator/>
      </w:r>
    </w:p>
  </w:footnote>
  <w:footnote w:type="continuationNotice" w:id="1">
    <w:p w14:paraId="2B038351" w14:textId="77777777" w:rsidR="00A24CDB" w:rsidRDefault="00A24C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C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B861E0"/>
    <w:multiLevelType w:val="multilevel"/>
    <w:tmpl w:val="948685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2" w15:restartNumberingAfterBreak="0">
    <w:nsid w:val="0F7E1190"/>
    <w:multiLevelType w:val="hybridMultilevel"/>
    <w:tmpl w:val="9384C8D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D295A"/>
    <w:multiLevelType w:val="hybridMultilevel"/>
    <w:tmpl w:val="5728144E"/>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5102F"/>
    <w:multiLevelType w:val="hybridMultilevel"/>
    <w:tmpl w:val="3E523D08"/>
    <w:lvl w:ilvl="0" w:tplc="BC605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1C22DA"/>
    <w:multiLevelType w:val="hybridMultilevel"/>
    <w:tmpl w:val="5616FA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82775B"/>
    <w:multiLevelType w:val="multilevel"/>
    <w:tmpl w:val="945E529E"/>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bullet"/>
      <w:pStyle w:val="Titolo6"/>
      <w:lvlText w:val=""/>
      <w:lvlJc w:val="left"/>
      <w:pPr>
        <w:ind w:left="1152" w:hanging="1152"/>
      </w:pPr>
      <w:rPr>
        <w:rFonts w:ascii="Symbol" w:hAnsi="Symbol" w:hint="default"/>
      </w:rPr>
    </w:lvl>
    <w:lvl w:ilvl="6">
      <w:numFmt w:val="bullet"/>
      <w:pStyle w:val="Titolo7"/>
      <w:lvlText w:val="-"/>
      <w:lvlJc w:val="left"/>
      <w:pPr>
        <w:ind w:left="1296" w:hanging="1296"/>
      </w:pPr>
      <w:rPr>
        <w:rFonts w:ascii="Cambria" w:eastAsiaTheme="minorEastAsia" w:hAnsi="Cambria" w:cstheme="minorBidi"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7" w15:restartNumberingAfterBreak="0">
    <w:nsid w:val="1C5C3174"/>
    <w:multiLevelType w:val="multilevel"/>
    <w:tmpl w:val="DDDCFDB4"/>
    <w:numStyleLink w:val="Stile1"/>
  </w:abstractNum>
  <w:abstractNum w:abstractNumId="8" w15:restartNumberingAfterBreak="0">
    <w:nsid w:val="1F00695F"/>
    <w:multiLevelType w:val="hybridMultilevel"/>
    <w:tmpl w:val="70D4D7D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9" w15:restartNumberingAfterBreak="0">
    <w:nsid w:val="1F303642"/>
    <w:multiLevelType w:val="multilevel"/>
    <w:tmpl w:val="8DAEE08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82518B"/>
    <w:multiLevelType w:val="multilevel"/>
    <w:tmpl w:val="F044F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F6BAB"/>
    <w:multiLevelType w:val="hybridMultilevel"/>
    <w:tmpl w:val="6F70B8D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331443E"/>
    <w:multiLevelType w:val="multilevel"/>
    <w:tmpl w:val="DDDCFDB4"/>
    <w:styleLink w:val="Stile2"/>
    <w:lvl w:ilvl="0">
      <w:start w:val="1"/>
      <w:numFmt w:val="decimal"/>
      <w:lvlText w:val="%1."/>
      <w:lvlJc w:val="left"/>
      <w:pPr>
        <w:ind w:left="360" w:hanging="360"/>
      </w:pPr>
      <w:rPr>
        <w:rFonts w:asciiTheme="majorHAnsi" w:hAnsiTheme="majorHAnsi"/>
        <w:i/>
      </w:rPr>
    </w:lvl>
    <w:lvl w:ilvl="1">
      <w:start w:val="1"/>
      <w:numFmt w:val="decimal"/>
      <w:lvlText w:val="%1.%2."/>
      <w:lvlJc w:val="left"/>
      <w:pPr>
        <w:ind w:left="432" w:hanging="432"/>
      </w:pPr>
      <w:rPr>
        <w:rFonts w:asciiTheme="majorHAnsi" w:hAnsiTheme="majorHAnsi"/>
        <w:i/>
        <w:sz w:val="24"/>
      </w:rPr>
    </w:lvl>
    <w:lvl w:ilvl="2">
      <w:start w:val="1"/>
      <w:numFmt w:val="decimal"/>
      <w:lvlText w:val="%1.%2.%3."/>
      <w:lvlJc w:val="left"/>
      <w:pPr>
        <w:ind w:left="504" w:hanging="504"/>
      </w:pPr>
    </w:lvl>
    <w:lvl w:ilvl="3">
      <w:start w:val="1"/>
      <w:numFmt w:val="bullet"/>
      <w:lvlText w:val=""/>
      <w:lvlJc w:val="left"/>
      <w:pPr>
        <w:ind w:left="136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33A1ECD"/>
    <w:multiLevelType w:val="hybridMultilevel"/>
    <w:tmpl w:val="AE1C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C00DA"/>
    <w:multiLevelType w:val="hybridMultilevel"/>
    <w:tmpl w:val="3C28306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264B4FF5"/>
    <w:multiLevelType w:val="hybridMultilevel"/>
    <w:tmpl w:val="CFA0C292"/>
    <w:lvl w:ilvl="0" w:tplc="7B0E305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C40A9"/>
    <w:multiLevelType w:val="hybridMultilevel"/>
    <w:tmpl w:val="EA46250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284C1451"/>
    <w:multiLevelType w:val="hybridMultilevel"/>
    <w:tmpl w:val="8A54609A"/>
    <w:lvl w:ilvl="0" w:tplc="0410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8" w15:restartNumberingAfterBreak="0">
    <w:nsid w:val="2CEE5B14"/>
    <w:multiLevelType w:val="hybridMultilevel"/>
    <w:tmpl w:val="BDCCD3E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2E356404"/>
    <w:multiLevelType w:val="hybridMultilevel"/>
    <w:tmpl w:val="B038D1AA"/>
    <w:lvl w:ilvl="0" w:tplc="041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6A4FD3"/>
    <w:multiLevelType w:val="hybridMultilevel"/>
    <w:tmpl w:val="25FC7C0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2E774502"/>
    <w:multiLevelType w:val="multilevel"/>
    <w:tmpl w:val="04100025"/>
    <w:lvl w:ilvl="0">
      <w:start w:val="1"/>
      <w:numFmt w:val="decimal"/>
      <w:lvlText w:val="%1"/>
      <w:lvlJc w:val="left"/>
      <w:pPr>
        <w:ind w:left="432" w:hanging="432"/>
      </w:pPr>
      <w:rPr>
        <w:i/>
      </w:rPr>
    </w:lvl>
    <w:lvl w:ilvl="1">
      <w:start w:val="1"/>
      <w:numFmt w:val="decimal"/>
      <w:lvlText w:val="%1.%2"/>
      <w:lvlJc w:val="left"/>
      <w:pPr>
        <w:ind w:left="576" w:hanging="576"/>
      </w:pPr>
      <w:rPr>
        <w:i/>
        <w:sz w:val="24"/>
      </w:rPr>
    </w:lvl>
    <w:lvl w:ilvl="2">
      <w:start w:val="1"/>
      <w:numFmt w:val="decimal"/>
      <w:lvlText w:val="%1.%2.%3"/>
      <w:lvlJc w:val="left"/>
      <w:pPr>
        <w:ind w:left="720"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12803BD"/>
    <w:multiLevelType w:val="hybridMultilevel"/>
    <w:tmpl w:val="AFFCEFA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13D3419"/>
    <w:multiLevelType w:val="hybridMultilevel"/>
    <w:tmpl w:val="340E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D5083A"/>
    <w:multiLevelType w:val="hybridMultilevel"/>
    <w:tmpl w:val="7DCECD92"/>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5" w15:restartNumberingAfterBreak="0">
    <w:nsid w:val="33340F66"/>
    <w:multiLevelType w:val="hybridMultilevel"/>
    <w:tmpl w:val="9C7A792E"/>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26" w15:restartNumberingAfterBreak="0">
    <w:nsid w:val="34F309E1"/>
    <w:multiLevelType w:val="multilevel"/>
    <w:tmpl w:val="DDDCFDB4"/>
    <w:styleLink w:val="Sti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bullet"/>
      <w:lvlText w:val=""/>
      <w:lvlJc w:val="left"/>
      <w:pPr>
        <w:ind w:left="1368" w:hanging="648"/>
      </w:pPr>
      <w:rPr>
        <w:rFonts w:ascii="Symbol" w:hAnsi="Symbol" w:hint="default"/>
      </w:rPr>
    </w:lvl>
    <w:lvl w:ilvl="4">
      <w:start w:val="1"/>
      <w:numFmt w:val="decimal"/>
      <w:lvlText w:val="%1.%2.%3.%4.%5."/>
      <w:lvlJc w:val="left"/>
      <w:pPr>
        <w:ind w:left="151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51C2F83"/>
    <w:multiLevelType w:val="multilevel"/>
    <w:tmpl w:val="D202465C"/>
    <w:lvl w:ilvl="0">
      <w:start w:val="1"/>
      <w:numFmt w:val="decimal"/>
      <w:lvlText w:val="%1."/>
      <w:lvlJc w:val="left"/>
      <w:pPr>
        <w:ind w:left="360" w:hanging="360"/>
      </w:pPr>
      <w:rPr>
        <w:rFonts w:hint="default"/>
      </w:rPr>
    </w:lvl>
    <w:lvl w:ilvl="1">
      <w:start w:val="1"/>
      <w:numFmt w:val="decimal"/>
      <w:isLgl/>
      <w:lvlText w:val="%1.%2"/>
      <w:lvlJc w:val="left"/>
      <w:pPr>
        <w:ind w:left="500" w:hanging="50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8" w15:restartNumberingAfterBreak="0">
    <w:nsid w:val="396F1A29"/>
    <w:multiLevelType w:val="hybridMultilevel"/>
    <w:tmpl w:val="8A54609A"/>
    <w:lvl w:ilvl="0" w:tplc="0410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9" w15:restartNumberingAfterBreak="0">
    <w:nsid w:val="399307D3"/>
    <w:multiLevelType w:val="hybridMultilevel"/>
    <w:tmpl w:val="27A64D6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0" w15:restartNumberingAfterBreak="0">
    <w:nsid w:val="460B5024"/>
    <w:multiLevelType w:val="multilevel"/>
    <w:tmpl w:val="62F6E57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6A66D1"/>
    <w:multiLevelType w:val="hybridMultilevel"/>
    <w:tmpl w:val="73501F3A"/>
    <w:lvl w:ilvl="0" w:tplc="BC605B8A">
      <w:start w:val="1"/>
      <w:numFmt w:val="decimal"/>
      <w:lvlText w:val="%1."/>
      <w:lvlJc w:val="left"/>
      <w:pPr>
        <w:ind w:left="752" w:hanging="360"/>
      </w:pPr>
      <w:rPr>
        <w:rFonts w:hint="default"/>
      </w:r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32" w15:restartNumberingAfterBreak="0">
    <w:nsid w:val="48576B13"/>
    <w:multiLevelType w:val="multilevel"/>
    <w:tmpl w:val="DDDCFD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C940FF2"/>
    <w:multiLevelType w:val="multilevel"/>
    <w:tmpl w:val="DDDCFDB4"/>
    <w:numStyleLink w:val="Stile1"/>
  </w:abstractNum>
  <w:abstractNum w:abstractNumId="34" w15:restartNumberingAfterBreak="0">
    <w:nsid w:val="51783E03"/>
    <w:multiLevelType w:val="multilevel"/>
    <w:tmpl w:val="5A225A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093C3E"/>
    <w:multiLevelType w:val="multilevel"/>
    <w:tmpl w:val="468A73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55310B1B"/>
    <w:multiLevelType w:val="hybridMultilevel"/>
    <w:tmpl w:val="5E8CA29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7" w15:restartNumberingAfterBreak="0">
    <w:nsid w:val="55A27582"/>
    <w:multiLevelType w:val="multilevel"/>
    <w:tmpl w:val="948685A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decimal"/>
      <w:lvlText w:val="%1.%2.%3.●.%5."/>
      <w:lvlJc w:val="right"/>
      <w:pPr>
        <w:ind w:left="3600" w:hanging="360"/>
      </w:pPr>
      <w:rPr>
        <w:u w:val="none"/>
      </w:rPr>
    </w:lvl>
    <w:lvl w:ilvl="5">
      <w:start w:val="1"/>
      <w:numFmt w:val="decimal"/>
      <w:lvlText w:val="%1.%2.%3.●.%5.%6."/>
      <w:lvlJc w:val="right"/>
      <w:pPr>
        <w:ind w:left="4320" w:hanging="360"/>
      </w:pPr>
      <w:rPr>
        <w:u w:val="none"/>
      </w:rPr>
    </w:lvl>
    <w:lvl w:ilvl="6">
      <w:start w:val="1"/>
      <w:numFmt w:val="decimal"/>
      <w:lvlText w:val="%1.%2.%3.●.%5.%6.%7."/>
      <w:lvlJc w:val="right"/>
      <w:pPr>
        <w:ind w:left="5040" w:hanging="360"/>
      </w:pPr>
      <w:rPr>
        <w:u w:val="none"/>
      </w:rPr>
    </w:lvl>
    <w:lvl w:ilvl="7">
      <w:start w:val="1"/>
      <w:numFmt w:val="decimal"/>
      <w:lvlText w:val="%1.%2.%3.●.%5.%6.%7.%8."/>
      <w:lvlJc w:val="right"/>
      <w:pPr>
        <w:ind w:left="5760" w:hanging="360"/>
      </w:pPr>
      <w:rPr>
        <w:u w:val="none"/>
      </w:rPr>
    </w:lvl>
    <w:lvl w:ilvl="8">
      <w:start w:val="1"/>
      <w:numFmt w:val="decimal"/>
      <w:lvlText w:val="%1.%2.%3.●.%5.%6.%7.%8.%9."/>
      <w:lvlJc w:val="right"/>
      <w:pPr>
        <w:ind w:left="6480" w:hanging="360"/>
      </w:pPr>
      <w:rPr>
        <w:u w:val="none"/>
      </w:rPr>
    </w:lvl>
  </w:abstractNum>
  <w:abstractNum w:abstractNumId="38" w15:restartNumberingAfterBreak="0">
    <w:nsid w:val="5838221A"/>
    <w:multiLevelType w:val="hybridMultilevel"/>
    <w:tmpl w:val="B616DFA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9" w15:restartNumberingAfterBreak="0">
    <w:nsid w:val="68D15D5C"/>
    <w:multiLevelType w:val="hybridMultilevel"/>
    <w:tmpl w:val="BD4C8658"/>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4535A"/>
    <w:multiLevelType w:val="hybridMultilevel"/>
    <w:tmpl w:val="3BB88C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0C57FA1"/>
    <w:multiLevelType w:val="multilevel"/>
    <w:tmpl w:val="1426695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28354E"/>
    <w:multiLevelType w:val="hybridMultilevel"/>
    <w:tmpl w:val="019E73B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3" w15:restartNumberingAfterBreak="0">
    <w:nsid w:val="756154B1"/>
    <w:multiLevelType w:val="hybridMultilevel"/>
    <w:tmpl w:val="9014B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4" w15:restartNumberingAfterBreak="0">
    <w:nsid w:val="756E5603"/>
    <w:multiLevelType w:val="hybridMultilevel"/>
    <w:tmpl w:val="CA001198"/>
    <w:lvl w:ilvl="0" w:tplc="C2FE3EA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392ED0"/>
    <w:multiLevelType w:val="multilevel"/>
    <w:tmpl w:val="50D44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8F5757"/>
    <w:multiLevelType w:val="hybridMultilevel"/>
    <w:tmpl w:val="6F70B8D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37"/>
  </w:num>
  <w:num w:numId="2">
    <w:abstractNumId w:val="1"/>
  </w:num>
  <w:num w:numId="3">
    <w:abstractNumId w:val="34"/>
  </w:num>
  <w:num w:numId="4">
    <w:abstractNumId w:val="9"/>
    <w:lvlOverride w:ilvl="1">
      <w:lvl w:ilvl="1">
        <w:numFmt w:val="decimal"/>
        <w:lvlText w:val="%2."/>
        <w:lvlJc w:val="left"/>
      </w:lvl>
    </w:lvlOverride>
  </w:num>
  <w:num w:numId="5">
    <w:abstractNumId w:val="45"/>
    <w:lvlOverride w:ilvl="3">
      <w:lvl w:ilvl="3">
        <w:numFmt w:val="bullet"/>
        <w:lvlText w:val=""/>
        <w:lvlJc w:val="left"/>
        <w:pPr>
          <w:tabs>
            <w:tab w:val="num" w:pos="2880"/>
          </w:tabs>
          <w:ind w:left="2880" w:hanging="360"/>
        </w:pPr>
        <w:rPr>
          <w:rFonts w:ascii="Symbol" w:hAnsi="Symbol" w:hint="default"/>
          <w:sz w:val="20"/>
        </w:rPr>
      </w:lvl>
    </w:lvlOverride>
  </w:num>
  <w:num w:numId="6">
    <w:abstractNumId w:val="10"/>
    <w:lvlOverride w:ilvl="3">
      <w:lvl w:ilvl="3">
        <w:numFmt w:val="bullet"/>
        <w:lvlText w:val=""/>
        <w:lvlJc w:val="left"/>
        <w:pPr>
          <w:tabs>
            <w:tab w:val="num" w:pos="2880"/>
          </w:tabs>
          <w:ind w:left="2880" w:hanging="360"/>
        </w:pPr>
        <w:rPr>
          <w:rFonts w:ascii="Symbol" w:hAnsi="Symbol" w:hint="default"/>
          <w:sz w:val="20"/>
        </w:rPr>
      </w:lvl>
    </w:lvlOverride>
  </w:num>
  <w:num w:numId="7">
    <w:abstractNumId w:val="10"/>
    <w:lvlOverride w:ilvl="2">
      <w:lvl w:ilvl="2">
        <w:numFmt w:val="decimal"/>
        <w:lvlText w:val="%3."/>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8">
    <w:abstractNumId w:val="41"/>
    <w:lvlOverride w:ilvl="1">
      <w:lvl w:ilvl="1">
        <w:numFmt w:val="decimal"/>
        <w:lvlText w:val="%2."/>
        <w:lvlJc w:val="left"/>
      </w:lvl>
    </w:lvlOverride>
  </w:num>
  <w:num w:numId="9">
    <w:abstractNumId w:val="41"/>
    <w:lvlOverride w:ilvl="1">
      <w:lvl w:ilvl="1">
        <w:numFmt w:val="decimal"/>
        <w:lvlText w:val="%2."/>
        <w:lvlJc w:val="left"/>
      </w:lvl>
    </w:lvlOverride>
  </w:num>
  <w:num w:numId="10">
    <w:abstractNumId w:val="41"/>
    <w:lvlOverride w:ilvl="1">
      <w:lvl w:ilvl="1">
        <w:numFmt w:val="decimal"/>
        <w:lvlText w:val="%2."/>
        <w:lvlJc w:val="left"/>
      </w:lvl>
    </w:lvlOverride>
  </w:num>
  <w:num w:numId="11">
    <w:abstractNumId w:val="41"/>
    <w:lvlOverride w:ilvl="1">
      <w:lvl w:ilvl="1">
        <w:numFmt w:val="decimal"/>
        <w:lvlText w:val="%2."/>
        <w:lvlJc w:val="left"/>
      </w:lvl>
    </w:lvlOverride>
  </w:num>
  <w:num w:numId="12">
    <w:abstractNumId w:val="30"/>
    <w:lvlOverride w:ilvl="0">
      <w:lvl w:ilvl="0">
        <w:numFmt w:val="decimal"/>
        <w:lvlText w:val="%1."/>
        <w:lvlJc w:val="left"/>
      </w:lvl>
    </w:lvlOverride>
  </w:num>
  <w:num w:numId="13">
    <w:abstractNumId w:val="30"/>
    <w:lvlOverride w:ilvl="0">
      <w:lvl w:ilvl="0">
        <w:numFmt w:val="decimal"/>
        <w:lvlText w:val="%1."/>
        <w:lvlJc w:val="left"/>
      </w:lvl>
    </w:lvlOverride>
  </w:num>
  <w:num w:numId="14">
    <w:abstractNumId w:val="32"/>
  </w:num>
  <w:num w:numId="15">
    <w:abstractNumId w:val="26"/>
  </w:num>
  <w:num w:numId="16">
    <w:abstractNumId w:val="33"/>
  </w:num>
  <w:num w:numId="17">
    <w:abstractNumId w:val="12"/>
  </w:num>
  <w:num w:numId="18">
    <w:abstractNumId w:val="21"/>
  </w:num>
  <w:num w:numId="19">
    <w:abstractNumId w:val="0"/>
  </w:num>
  <w:num w:numId="20">
    <w:abstractNumId w:val="35"/>
  </w:num>
  <w:num w:numId="21">
    <w:abstractNumId w:val="7"/>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23"/>
  </w:num>
  <w:num w:numId="43">
    <w:abstractNumId w:val="13"/>
  </w:num>
  <w:num w:numId="44">
    <w:abstractNumId w:val="15"/>
  </w:num>
  <w:num w:numId="45">
    <w:abstractNumId w:val="44"/>
  </w:num>
  <w:num w:numId="46">
    <w:abstractNumId w:val="2"/>
  </w:num>
  <w:num w:numId="47">
    <w:abstractNumId w:val="28"/>
  </w:num>
  <w:num w:numId="48">
    <w:abstractNumId w:val="3"/>
  </w:num>
  <w:num w:numId="49">
    <w:abstractNumId w:val="19"/>
  </w:num>
  <w:num w:numId="50">
    <w:abstractNumId w:val="39"/>
  </w:num>
  <w:num w:numId="51">
    <w:abstractNumId w:val="4"/>
  </w:num>
  <w:num w:numId="52">
    <w:abstractNumId w:val="31"/>
  </w:num>
  <w:num w:numId="53">
    <w:abstractNumId w:val="16"/>
  </w:num>
  <w:num w:numId="54">
    <w:abstractNumId w:val="25"/>
  </w:num>
  <w:num w:numId="55">
    <w:abstractNumId w:val="40"/>
  </w:num>
  <w:num w:numId="56">
    <w:abstractNumId w:val="22"/>
  </w:num>
  <w:num w:numId="57">
    <w:abstractNumId w:val="5"/>
  </w:num>
  <w:num w:numId="58">
    <w:abstractNumId w:val="17"/>
  </w:num>
  <w:num w:numId="59">
    <w:abstractNumId w:val="27"/>
  </w:num>
  <w:num w:numId="60">
    <w:abstractNumId w:val="36"/>
  </w:num>
  <w:num w:numId="61">
    <w:abstractNumId w:val="24"/>
  </w:num>
  <w:num w:numId="62">
    <w:abstractNumId w:val="29"/>
  </w:num>
  <w:num w:numId="63">
    <w:abstractNumId w:val="8"/>
  </w:num>
  <w:num w:numId="64">
    <w:abstractNumId w:val="43"/>
  </w:num>
  <w:num w:numId="65">
    <w:abstractNumId w:val="38"/>
  </w:num>
  <w:num w:numId="66">
    <w:abstractNumId w:val="18"/>
  </w:num>
  <w:num w:numId="67">
    <w:abstractNumId w:val="42"/>
  </w:num>
  <w:num w:numId="68">
    <w:abstractNumId w:val="20"/>
  </w:num>
  <w:num w:numId="69">
    <w:abstractNumId w:val="14"/>
  </w:num>
  <w:num w:numId="70">
    <w:abstractNumId w:val="11"/>
  </w:num>
  <w:num w:numId="71">
    <w:abstractNumId w:val="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72">
    <w:abstractNumId w:val="6"/>
    <w:lvlOverride w:ilvl="0">
      <w:startOverride w:val="5"/>
    </w:lvlOverride>
    <w:lvlOverride w:ilvl="1">
      <w:startOverride w:val="1"/>
    </w:lvlOverride>
    <w:lvlOverride w:ilvl="2">
      <w:startOverride w:val="10"/>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73">
    <w:abstractNumId w:val="46"/>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maso Peresson">
    <w15:presenceInfo w15:providerId="None" w15:userId="Tommaso Peresson"/>
  </w15:person>
  <w15:person w15:author="Giacomo Ziffer">
    <w15:presenceInfo w15:providerId="AD" w15:userId="S::10532347@polimi.it::f028c8f6-d332-4163-8d4d-2946a71f76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n-US" w:vendorID="64" w:dllVersion="0" w:nlCheck="1" w:checkStyle="0"/>
  <w:activeWritingStyle w:appName="MSWord" w:lang="it-IT" w:vendorID="64" w:dllVersion="0" w:nlCheck="1" w:checkStyle="0"/>
  <w:proofState w:spelling="clean" w:grammar="clean"/>
  <w:trackRevisions/>
  <w:defaultTabStop w:val="720"/>
  <w:hyphenationZone w:val="283"/>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389"/>
    <w:rsid w:val="00003506"/>
    <w:rsid w:val="0000629C"/>
    <w:rsid w:val="000078E2"/>
    <w:rsid w:val="00010545"/>
    <w:rsid w:val="00010C0C"/>
    <w:rsid w:val="00010C54"/>
    <w:rsid w:val="000116BF"/>
    <w:rsid w:val="00013652"/>
    <w:rsid w:val="00016F51"/>
    <w:rsid w:val="00017165"/>
    <w:rsid w:val="00021BED"/>
    <w:rsid w:val="00026C05"/>
    <w:rsid w:val="00032712"/>
    <w:rsid w:val="00032E1D"/>
    <w:rsid w:val="00033244"/>
    <w:rsid w:val="000359C2"/>
    <w:rsid w:val="00041569"/>
    <w:rsid w:val="000446D9"/>
    <w:rsid w:val="00047859"/>
    <w:rsid w:val="00060161"/>
    <w:rsid w:val="0006392C"/>
    <w:rsid w:val="00063E8A"/>
    <w:rsid w:val="00065300"/>
    <w:rsid w:val="000712A5"/>
    <w:rsid w:val="000718C2"/>
    <w:rsid w:val="00076A87"/>
    <w:rsid w:val="00076B08"/>
    <w:rsid w:val="0008011F"/>
    <w:rsid w:val="00080DD1"/>
    <w:rsid w:val="00081CDE"/>
    <w:rsid w:val="0008270E"/>
    <w:rsid w:val="00083258"/>
    <w:rsid w:val="000838F7"/>
    <w:rsid w:val="00090E34"/>
    <w:rsid w:val="00090FC7"/>
    <w:rsid w:val="0009189B"/>
    <w:rsid w:val="00092427"/>
    <w:rsid w:val="0009462F"/>
    <w:rsid w:val="000A0DA0"/>
    <w:rsid w:val="000A2AD0"/>
    <w:rsid w:val="000A32BE"/>
    <w:rsid w:val="000B3327"/>
    <w:rsid w:val="000B3C63"/>
    <w:rsid w:val="000B4026"/>
    <w:rsid w:val="000B5057"/>
    <w:rsid w:val="000C4EC3"/>
    <w:rsid w:val="000C59C2"/>
    <w:rsid w:val="000C5E75"/>
    <w:rsid w:val="000D0181"/>
    <w:rsid w:val="000D2AC0"/>
    <w:rsid w:val="000D463C"/>
    <w:rsid w:val="000D5D7C"/>
    <w:rsid w:val="000D6E1E"/>
    <w:rsid w:val="000D79B7"/>
    <w:rsid w:val="000E0D4A"/>
    <w:rsid w:val="000E1D34"/>
    <w:rsid w:val="000E60A8"/>
    <w:rsid w:val="000E6E88"/>
    <w:rsid w:val="000F279B"/>
    <w:rsid w:val="000F3D59"/>
    <w:rsid w:val="00100CB6"/>
    <w:rsid w:val="0010118F"/>
    <w:rsid w:val="00105737"/>
    <w:rsid w:val="00106DDC"/>
    <w:rsid w:val="00107070"/>
    <w:rsid w:val="001070BC"/>
    <w:rsid w:val="00107E06"/>
    <w:rsid w:val="0011151B"/>
    <w:rsid w:val="00112CA4"/>
    <w:rsid w:val="00113FA7"/>
    <w:rsid w:val="00114136"/>
    <w:rsid w:val="0011587F"/>
    <w:rsid w:val="001163B7"/>
    <w:rsid w:val="001172CA"/>
    <w:rsid w:val="001174ED"/>
    <w:rsid w:val="00121A43"/>
    <w:rsid w:val="00121EEB"/>
    <w:rsid w:val="00123BD0"/>
    <w:rsid w:val="00125BEA"/>
    <w:rsid w:val="00125EF4"/>
    <w:rsid w:val="00137024"/>
    <w:rsid w:val="001403F7"/>
    <w:rsid w:val="00140706"/>
    <w:rsid w:val="001432C9"/>
    <w:rsid w:val="00143F6B"/>
    <w:rsid w:val="00145822"/>
    <w:rsid w:val="00145E6B"/>
    <w:rsid w:val="00151AC1"/>
    <w:rsid w:val="00152C15"/>
    <w:rsid w:val="0015317B"/>
    <w:rsid w:val="001553AB"/>
    <w:rsid w:val="00161564"/>
    <w:rsid w:val="00163B0C"/>
    <w:rsid w:val="00163F67"/>
    <w:rsid w:val="00163F93"/>
    <w:rsid w:val="00165C05"/>
    <w:rsid w:val="00166BCA"/>
    <w:rsid w:val="00173717"/>
    <w:rsid w:val="0017600E"/>
    <w:rsid w:val="00176C93"/>
    <w:rsid w:val="001775C8"/>
    <w:rsid w:val="00180F7F"/>
    <w:rsid w:val="001830A7"/>
    <w:rsid w:val="001875F7"/>
    <w:rsid w:val="00187B4C"/>
    <w:rsid w:val="001915F7"/>
    <w:rsid w:val="00191EC3"/>
    <w:rsid w:val="00191FFD"/>
    <w:rsid w:val="0019248E"/>
    <w:rsid w:val="00192927"/>
    <w:rsid w:val="0019459D"/>
    <w:rsid w:val="0019495F"/>
    <w:rsid w:val="00196F82"/>
    <w:rsid w:val="001A047E"/>
    <w:rsid w:val="001A1F7D"/>
    <w:rsid w:val="001A3F72"/>
    <w:rsid w:val="001A7245"/>
    <w:rsid w:val="001B0F03"/>
    <w:rsid w:val="001B1DA3"/>
    <w:rsid w:val="001B2917"/>
    <w:rsid w:val="001B499A"/>
    <w:rsid w:val="001B4AC6"/>
    <w:rsid w:val="001B596A"/>
    <w:rsid w:val="001B6AFE"/>
    <w:rsid w:val="001B72AA"/>
    <w:rsid w:val="001C098A"/>
    <w:rsid w:val="001C17AE"/>
    <w:rsid w:val="001C17D1"/>
    <w:rsid w:val="001C1D33"/>
    <w:rsid w:val="001C44FB"/>
    <w:rsid w:val="001C4664"/>
    <w:rsid w:val="001C48A1"/>
    <w:rsid w:val="001C5BCF"/>
    <w:rsid w:val="001D0DB1"/>
    <w:rsid w:val="001D2A67"/>
    <w:rsid w:val="001D518B"/>
    <w:rsid w:val="001D6A4F"/>
    <w:rsid w:val="001D6B4A"/>
    <w:rsid w:val="001E1C9E"/>
    <w:rsid w:val="001E32E2"/>
    <w:rsid w:val="001F3F89"/>
    <w:rsid w:val="001F6674"/>
    <w:rsid w:val="001F747D"/>
    <w:rsid w:val="00203C05"/>
    <w:rsid w:val="00206A72"/>
    <w:rsid w:val="00210A34"/>
    <w:rsid w:val="002156BE"/>
    <w:rsid w:val="0021703C"/>
    <w:rsid w:val="00220550"/>
    <w:rsid w:val="00221418"/>
    <w:rsid w:val="00221B04"/>
    <w:rsid w:val="00222CE1"/>
    <w:rsid w:val="00224DE9"/>
    <w:rsid w:val="00232834"/>
    <w:rsid w:val="0023339F"/>
    <w:rsid w:val="00233765"/>
    <w:rsid w:val="00234800"/>
    <w:rsid w:val="00243396"/>
    <w:rsid w:val="00243DE5"/>
    <w:rsid w:val="00245B57"/>
    <w:rsid w:val="00246BED"/>
    <w:rsid w:val="002502E7"/>
    <w:rsid w:val="002528FA"/>
    <w:rsid w:val="00255123"/>
    <w:rsid w:val="00255F6C"/>
    <w:rsid w:val="0025735F"/>
    <w:rsid w:val="0026062C"/>
    <w:rsid w:val="002610FA"/>
    <w:rsid w:val="00262160"/>
    <w:rsid w:val="0026314C"/>
    <w:rsid w:val="002654B7"/>
    <w:rsid w:val="0026604F"/>
    <w:rsid w:val="002660A9"/>
    <w:rsid w:val="00271E7D"/>
    <w:rsid w:val="00276635"/>
    <w:rsid w:val="00282554"/>
    <w:rsid w:val="00291BB6"/>
    <w:rsid w:val="00292972"/>
    <w:rsid w:val="0029321A"/>
    <w:rsid w:val="00295623"/>
    <w:rsid w:val="00295A7A"/>
    <w:rsid w:val="00297155"/>
    <w:rsid w:val="002A00A4"/>
    <w:rsid w:val="002A02CF"/>
    <w:rsid w:val="002A19BF"/>
    <w:rsid w:val="002A788D"/>
    <w:rsid w:val="002B0084"/>
    <w:rsid w:val="002B0A1F"/>
    <w:rsid w:val="002B1006"/>
    <w:rsid w:val="002B3BAB"/>
    <w:rsid w:val="002B49BB"/>
    <w:rsid w:val="002B659D"/>
    <w:rsid w:val="002C2C5F"/>
    <w:rsid w:val="002C4A3F"/>
    <w:rsid w:val="002C524A"/>
    <w:rsid w:val="002C6BC0"/>
    <w:rsid w:val="002D175B"/>
    <w:rsid w:val="002D2A90"/>
    <w:rsid w:val="002D4DBC"/>
    <w:rsid w:val="002D5984"/>
    <w:rsid w:val="002D6420"/>
    <w:rsid w:val="002D75EF"/>
    <w:rsid w:val="002E1CC5"/>
    <w:rsid w:val="002E306F"/>
    <w:rsid w:val="002E4B8F"/>
    <w:rsid w:val="002E7A2D"/>
    <w:rsid w:val="002F0AA6"/>
    <w:rsid w:val="002F1F1D"/>
    <w:rsid w:val="002F2D25"/>
    <w:rsid w:val="002F5E92"/>
    <w:rsid w:val="003014CF"/>
    <w:rsid w:val="00301A66"/>
    <w:rsid w:val="00302D71"/>
    <w:rsid w:val="00303089"/>
    <w:rsid w:val="0030448D"/>
    <w:rsid w:val="0031156B"/>
    <w:rsid w:val="00312651"/>
    <w:rsid w:val="003132D6"/>
    <w:rsid w:val="00314632"/>
    <w:rsid w:val="003165C9"/>
    <w:rsid w:val="00316674"/>
    <w:rsid w:val="00320EAC"/>
    <w:rsid w:val="00324DE4"/>
    <w:rsid w:val="003300D1"/>
    <w:rsid w:val="0033093B"/>
    <w:rsid w:val="00334099"/>
    <w:rsid w:val="003346EA"/>
    <w:rsid w:val="00334C99"/>
    <w:rsid w:val="00335BFA"/>
    <w:rsid w:val="003375D6"/>
    <w:rsid w:val="00341433"/>
    <w:rsid w:val="00341663"/>
    <w:rsid w:val="003427FF"/>
    <w:rsid w:val="00346D70"/>
    <w:rsid w:val="00346D8D"/>
    <w:rsid w:val="003476C7"/>
    <w:rsid w:val="00353A00"/>
    <w:rsid w:val="003601C1"/>
    <w:rsid w:val="00360674"/>
    <w:rsid w:val="0036328F"/>
    <w:rsid w:val="00365144"/>
    <w:rsid w:val="00365235"/>
    <w:rsid w:val="00366023"/>
    <w:rsid w:val="0036786B"/>
    <w:rsid w:val="00367C0B"/>
    <w:rsid w:val="00367DB5"/>
    <w:rsid w:val="00370378"/>
    <w:rsid w:val="0037291C"/>
    <w:rsid w:val="00374869"/>
    <w:rsid w:val="00381B0A"/>
    <w:rsid w:val="00382AE5"/>
    <w:rsid w:val="00384BA2"/>
    <w:rsid w:val="00390DDB"/>
    <w:rsid w:val="003A0459"/>
    <w:rsid w:val="003A07AC"/>
    <w:rsid w:val="003A23F6"/>
    <w:rsid w:val="003A274E"/>
    <w:rsid w:val="003A3978"/>
    <w:rsid w:val="003A3B88"/>
    <w:rsid w:val="003A6374"/>
    <w:rsid w:val="003A6A86"/>
    <w:rsid w:val="003A6CAC"/>
    <w:rsid w:val="003A739A"/>
    <w:rsid w:val="003B0E94"/>
    <w:rsid w:val="003B3AB5"/>
    <w:rsid w:val="003B41B0"/>
    <w:rsid w:val="003B586A"/>
    <w:rsid w:val="003B615C"/>
    <w:rsid w:val="003B6EE3"/>
    <w:rsid w:val="003B7BA4"/>
    <w:rsid w:val="003C0D41"/>
    <w:rsid w:val="003C1D8A"/>
    <w:rsid w:val="003C209A"/>
    <w:rsid w:val="003C2DFF"/>
    <w:rsid w:val="003C392F"/>
    <w:rsid w:val="003C5023"/>
    <w:rsid w:val="003D060E"/>
    <w:rsid w:val="003D13C4"/>
    <w:rsid w:val="003D167E"/>
    <w:rsid w:val="003D306B"/>
    <w:rsid w:val="003D45E6"/>
    <w:rsid w:val="003D474F"/>
    <w:rsid w:val="003D5A50"/>
    <w:rsid w:val="003D7D81"/>
    <w:rsid w:val="003E15D9"/>
    <w:rsid w:val="003E229A"/>
    <w:rsid w:val="003E24C3"/>
    <w:rsid w:val="003E3887"/>
    <w:rsid w:val="003E4FBF"/>
    <w:rsid w:val="003E5504"/>
    <w:rsid w:val="003F5950"/>
    <w:rsid w:val="003F7C48"/>
    <w:rsid w:val="003F7F26"/>
    <w:rsid w:val="004000B6"/>
    <w:rsid w:val="00402128"/>
    <w:rsid w:val="004021C9"/>
    <w:rsid w:val="00406AD4"/>
    <w:rsid w:val="0040715B"/>
    <w:rsid w:val="00412BB6"/>
    <w:rsid w:val="0041312F"/>
    <w:rsid w:val="00414422"/>
    <w:rsid w:val="004144AD"/>
    <w:rsid w:val="004159B7"/>
    <w:rsid w:val="004178BA"/>
    <w:rsid w:val="00424951"/>
    <w:rsid w:val="00426B04"/>
    <w:rsid w:val="0043051B"/>
    <w:rsid w:val="00431A8E"/>
    <w:rsid w:val="0043223A"/>
    <w:rsid w:val="0043319F"/>
    <w:rsid w:val="0043426A"/>
    <w:rsid w:val="00446F12"/>
    <w:rsid w:val="004569BD"/>
    <w:rsid w:val="00461FC7"/>
    <w:rsid w:val="00472722"/>
    <w:rsid w:val="0047690E"/>
    <w:rsid w:val="004806E2"/>
    <w:rsid w:val="00480922"/>
    <w:rsid w:val="00480AB4"/>
    <w:rsid w:val="00481270"/>
    <w:rsid w:val="004858A7"/>
    <w:rsid w:val="00486362"/>
    <w:rsid w:val="004902EC"/>
    <w:rsid w:val="0049086D"/>
    <w:rsid w:val="00490D80"/>
    <w:rsid w:val="00493342"/>
    <w:rsid w:val="00494B53"/>
    <w:rsid w:val="00495898"/>
    <w:rsid w:val="00496F66"/>
    <w:rsid w:val="004974BB"/>
    <w:rsid w:val="004A1B32"/>
    <w:rsid w:val="004A26D5"/>
    <w:rsid w:val="004A2DF4"/>
    <w:rsid w:val="004A3061"/>
    <w:rsid w:val="004A58F8"/>
    <w:rsid w:val="004B1DAF"/>
    <w:rsid w:val="004B28F3"/>
    <w:rsid w:val="004B3145"/>
    <w:rsid w:val="004B6C3E"/>
    <w:rsid w:val="004B7B3D"/>
    <w:rsid w:val="004B7CBB"/>
    <w:rsid w:val="004C4625"/>
    <w:rsid w:val="004C6440"/>
    <w:rsid w:val="004C704D"/>
    <w:rsid w:val="004D095C"/>
    <w:rsid w:val="004D34AB"/>
    <w:rsid w:val="004D57A9"/>
    <w:rsid w:val="004D5958"/>
    <w:rsid w:val="004D5A47"/>
    <w:rsid w:val="004D61E4"/>
    <w:rsid w:val="004E0260"/>
    <w:rsid w:val="004E1FF6"/>
    <w:rsid w:val="004E5513"/>
    <w:rsid w:val="004E704B"/>
    <w:rsid w:val="004F42D7"/>
    <w:rsid w:val="004F5E34"/>
    <w:rsid w:val="004F78BC"/>
    <w:rsid w:val="0050062A"/>
    <w:rsid w:val="0050104B"/>
    <w:rsid w:val="005024CA"/>
    <w:rsid w:val="00502676"/>
    <w:rsid w:val="00503A3D"/>
    <w:rsid w:val="00505924"/>
    <w:rsid w:val="005114A9"/>
    <w:rsid w:val="0051263C"/>
    <w:rsid w:val="00512DB2"/>
    <w:rsid w:val="0051338B"/>
    <w:rsid w:val="0051558C"/>
    <w:rsid w:val="0051708D"/>
    <w:rsid w:val="005177B9"/>
    <w:rsid w:val="00517C6E"/>
    <w:rsid w:val="00517D05"/>
    <w:rsid w:val="0052264E"/>
    <w:rsid w:val="005239C0"/>
    <w:rsid w:val="00524253"/>
    <w:rsid w:val="00525F50"/>
    <w:rsid w:val="005327B7"/>
    <w:rsid w:val="00532ECE"/>
    <w:rsid w:val="00533711"/>
    <w:rsid w:val="0053716E"/>
    <w:rsid w:val="00537DFC"/>
    <w:rsid w:val="0054268A"/>
    <w:rsid w:val="00542AF7"/>
    <w:rsid w:val="00542CEA"/>
    <w:rsid w:val="00544159"/>
    <w:rsid w:val="00545017"/>
    <w:rsid w:val="00546A18"/>
    <w:rsid w:val="00547FCE"/>
    <w:rsid w:val="00550339"/>
    <w:rsid w:val="00550754"/>
    <w:rsid w:val="00552F88"/>
    <w:rsid w:val="005530A2"/>
    <w:rsid w:val="0055355E"/>
    <w:rsid w:val="00555229"/>
    <w:rsid w:val="00555A9D"/>
    <w:rsid w:val="00555E53"/>
    <w:rsid w:val="005571EF"/>
    <w:rsid w:val="00557322"/>
    <w:rsid w:val="005609D9"/>
    <w:rsid w:val="005621DE"/>
    <w:rsid w:val="00562418"/>
    <w:rsid w:val="0056313F"/>
    <w:rsid w:val="00563422"/>
    <w:rsid w:val="0056376D"/>
    <w:rsid w:val="005666BD"/>
    <w:rsid w:val="00570EA1"/>
    <w:rsid w:val="00572008"/>
    <w:rsid w:val="00573075"/>
    <w:rsid w:val="00575A5B"/>
    <w:rsid w:val="005764DC"/>
    <w:rsid w:val="0057723E"/>
    <w:rsid w:val="005816BB"/>
    <w:rsid w:val="00581A2F"/>
    <w:rsid w:val="00583688"/>
    <w:rsid w:val="00584C86"/>
    <w:rsid w:val="00584FE7"/>
    <w:rsid w:val="00585C74"/>
    <w:rsid w:val="00585D38"/>
    <w:rsid w:val="00586A67"/>
    <w:rsid w:val="00594B62"/>
    <w:rsid w:val="00595728"/>
    <w:rsid w:val="005A0567"/>
    <w:rsid w:val="005A0CCD"/>
    <w:rsid w:val="005A273E"/>
    <w:rsid w:val="005A3122"/>
    <w:rsid w:val="005A352C"/>
    <w:rsid w:val="005A4AE8"/>
    <w:rsid w:val="005B002B"/>
    <w:rsid w:val="005B0B09"/>
    <w:rsid w:val="005B3788"/>
    <w:rsid w:val="005B41AA"/>
    <w:rsid w:val="005B4EDB"/>
    <w:rsid w:val="005B73E8"/>
    <w:rsid w:val="005C100C"/>
    <w:rsid w:val="005C2177"/>
    <w:rsid w:val="005C37B5"/>
    <w:rsid w:val="005C5E8A"/>
    <w:rsid w:val="005C7A11"/>
    <w:rsid w:val="005D2496"/>
    <w:rsid w:val="005D4D21"/>
    <w:rsid w:val="005E0C21"/>
    <w:rsid w:val="005E6BD8"/>
    <w:rsid w:val="005F1980"/>
    <w:rsid w:val="005F275E"/>
    <w:rsid w:val="005F2910"/>
    <w:rsid w:val="005F4635"/>
    <w:rsid w:val="005F5B1D"/>
    <w:rsid w:val="005F7BD4"/>
    <w:rsid w:val="00601C5F"/>
    <w:rsid w:val="00603D3C"/>
    <w:rsid w:val="00606D22"/>
    <w:rsid w:val="00610E19"/>
    <w:rsid w:val="0061130F"/>
    <w:rsid w:val="006150E7"/>
    <w:rsid w:val="00615AFA"/>
    <w:rsid w:val="0061735F"/>
    <w:rsid w:val="006173F6"/>
    <w:rsid w:val="006175B9"/>
    <w:rsid w:val="006201A9"/>
    <w:rsid w:val="0062043C"/>
    <w:rsid w:val="00622325"/>
    <w:rsid w:val="00625046"/>
    <w:rsid w:val="006259D7"/>
    <w:rsid w:val="00631F2C"/>
    <w:rsid w:val="0063311C"/>
    <w:rsid w:val="00640B99"/>
    <w:rsid w:val="00641C70"/>
    <w:rsid w:val="00641F09"/>
    <w:rsid w:val="006432DC"/>
    <w:rsid w:val="006452F3"/>
    <w:rsid w:val="0064573B"/>
    <w:rsid w:val="006464C9"/>
    <w:rsid w:val="0065017D"/>
    <w:rsid w:val="006502FC"/>
    <w:rsid w:val="0065115D"/>
    <w:rsid w:val="006517F0"/>
    <w:rsid w:val="00651904"/>
    <w:rsid w:val="00652302"/>
    <w:rsid w:val="00653515"/>
    <w:rsid w:val="0066139E"/>
    <w:rsid w:val="0066319E"/>
    <w:rsid w:val="00663A4F"/>
    <w:rsid w:val="0067099F"/>
    <w:rsid w:val="00671781"/>
    <w:rsid w:val="006741A7"/>
    <w:rsid w:val="00675D04"/>
    <w:rsid w:val="00677794"/>
    <w:rsid w:val="00677CA7"/>
    <w:rsid w:val="00680B70"/>
    <w:rsid w:val="0068519B"/>
    <w:rsid w:val="00685AA9"/>
    <w:rsid w:val="00687162"/>
    <w:rsid w:val="00692040"/>
    <w:rsid w:val="00694A70"/>
    <w:rsid w:val="006A036B"/>
    <w:rsid w:val="006A334B"/>
    <w:rsid w:val="006A36AB"/>
    <w:rsid w:val="006A6E0C"/>
    <w:rsid w:val="006A74FF"/>
    <w:rsid w:val="006B28A2"/>
    <w:rsid w:val="006B34BE"/>
    <w:rsid w:val="006B647C"/>
    <w:rsid w:val="006C008D"/>
    <w:rsid w:val="006C0DD2"/>
    <w:rsid w:val="006C28AA"/>
    <w:rsid w:val="006C473B"/>
    <w:rsid w:val="006C5F23"/>
    <w:rsid w:val="006C650A"/>
    <w:rsid w:val="006D0987"/>
    <w:rsid w:val="006D0BCD"/>
    <w:rsid w:val="006D1587"/>
    <w:rsid w:val="006D2B7C"/>
    <w:rsid w:val="006D3169"/>
    <w:rsid w:val="006D37C5"/>
    <w:rsid w:val="006D4A7B"/>
    <w:rsid w:val="006D5F44"/>
    <w:rsid w:val="006D7601"/>
    <w:rsid w:val="006E1B1D"/>
    <w:rsid w:val="006E3DB7"/>
    <w:rsid w:val="006E56D7"/>
    <w:rsid w:val="006F1CB9"/>
    <w:rsid w:val="006F1F9D"/>
    <w:rsid w:val="006F2800"/>
    <w:rsid w:val="006F353F"/>
    <w:rsid w:val="006F70F9"/>
    <w:rsid w:val="006F7F5C"/>
    <w:rsid w:val="0070088E"/>
    <w:rsid w:val="00705241"/>
    <w:rsid w:val="00705A00"/>
    <w:rsid w:val="007167A6"/>
    <w:rsid w:val="00717F28"/>
    <w:rsid w:val="0072052B"/>
    <w:rsid w:val="007229FC"/>
    <w:rsid w:val="00722CA7"/>
    <w:rsid w:val="00722DD7"/>
    <w:rsid w:val="007243FE"/>
    <w:rsid w:val="00725F48"/>
    <w:rsid w:val="007275C9"/>
    <w:rsid w:val="00727E43"/>
    <w:rsid w:val="00735A6D"/>
    <w:rsid w:val="00735D61"/>
    <w:rsid w:val="0073649F"/>
    <w:rsid w:val="00736798"/>
    <w:rsid w:val="00737C5D"/>
    <w:rsid w:val="00740907"/>
    <w:rsid w:val="00747DCA"/>
    <w:rsid w:val="00747F0C"/>
    <w:rsid w:val="00752A51"/>
    <w:rsid w:val="00755CAB"/>
    <w:rsid w:val="00762F35"/>
    <w:rsid w:val="00765A73"/>
    <w:rsid w:val="0076703C"/>
    <w:rsid w:val="007678AC"/>
    <w:rsid w:val="00767DE4"/>
    <w:rsid w:val="00770EE9"/>
    <w:rsid w:val="007746E2"/>
    <w:rsid w:val="00775953"/>
    <w:rsid w:val="00777411"/>
    <w:rsid w:val="00777845"/>
    <w:rsid w:val="00780BE2"/>
    <w:rsid w:val="00782339"/>
    <w:rsid w:val="00782612"/>
    <w:rsid w:val="0078264D"/>
    <w:rsid w:val="00785D55"/>
    <w:rsid w:val="00787B19"/>
    <w:rsid w:val="00790D47"/>
    <w:rsid w:val="007910C1"/>
    <w:rsid w:val="00793833"/>
    <w:rsid w:val="007940A0"/>
    <w:rsid w:val="007A4625"/>
    <w:rsid w:val="007B0950"/>
    <w:rsid w:val="007B12A6"/>
    <w:rsid w:val="007B19E7"/>
    <w:rsid w:val="007B210B"/>
    <w:rsid w:val="007B4F39"/>
    <w:rsid w:val="007B5E24"/>
    <w:rsid w:val="007B6222"/>
    <w:rsid w:val="007B7FBB"/>
    <w:rsid w:val="007C15D3"/>
    <w:rsid w:val="007C5BA2"/>
    <w:rsid w:val="007C65C4"/>
    <w:rsid w:val="007C682F"/>
    <w:rsid w:val="007D2955"/>
    <w:rsid w:val="007D2A1E"/>
    <w:rsid w:val="007D44CB"/>
    <w:rsid w:val="007D4FEE"/>
    <w:rsid w:val="007D57FE"/>
    <w:rsid w:val="007D5D9F"/>
    <w:rsid w:val="007D7496"/>
    <w:rsid w:val="007E0BC0"/>
    <w:rsid w:val="007E290B"/>
    <w:rsid w:val="007E38D5"/>
    <w:rsid w:val="007F0944"/>
    <w:rsid w:val="007F1966"/>
    <w:rsid w:val="007F4860"/>
    <w:rsid w:val="007F5498"/>
    <w:rsid w:val="00805346"/>
    <w:rsid w:val="00805F09"/>
    <w:rsid w:val="00807F46"/>
    <w:rsid w:val="00810823"/>
    <w:rsid w:val="0081416E"/>
    <w:rsid w:val="00816633"/>
    <w:rsid w:val="008217EB"/>
    <w:rsid w:val="008221C3"/>
    <w:rsid w:val="0082253D"/>
    <w:rsid w:val="00822DC7"/>
    <w:rsid w:val="00823714"/>
    <w:rsid w:val="00825EE2"/>
    <w:rsid w:val="008265AD"/>
    <w:rsid w:val="008270AB"/>
    <w:rsid w:val="00827BFB"/>
    <w:rsid w:val="0083151A"/>
    <w:rsid w:val="008340E8"/>
    <w:rsid w:val="00834F82"/>
    <w:rsid w:val="00840609"/>
    <w:rsid w:val="0084201D"/>
    <w:rsid w:val="0084355E"/>
    <w:rsid w:val="00850B66"/>
    <w:rsid w:val="00851118"/>
    <w:rsid w:val="00856C40"/>
    <w:rsid w:val="008573CD"/>
    <w:rsid w:val="00863237"/>
    <w:rsid w:val="00864762"/>
    <w:rsid w:val="00864DCC"/>
    <w:rsid w:val="00872278"/>
    <w:rsid w:val="008732AD"/>
    <w:rsid w:val="008769C5"/>
    <w:rsid w:val="008805BC"/>
    <w:rsid w:val="00880B74"/>
    <w:rsid w:val="00881A2B"/>
    <w:rsid w:val="008828E3"/>
    <w:rsid w:val="00883191"/>
    <w:rsid w:val="008871BD"/>
    <w:rsid w:val="00892B5F"/>
    <w:rsid w:val="008945FC"/>
    <w:rsid w:val="00894F1E"/>
    <w:rsid w:val="00895B8D"/>
    <w:rsid w:val="00895BCB"/>
    <w:rsid w:val="00897E7A"/>
    <w:rsid w:val="008A3F0E"/>
    <w:rsid w:val="008A4DEE"/>
    <w:rsid w:val="008A61BF"/>
    <w:rsid w:val="008A6212"/>
    <w:rsid w:val="008A65AC"/>
    <w:rsid w:val="008A6788"/>
    <w:rsid w:val="008B16D8"/>
    <w:rsid w:val="008B576E"/>
    <w:rsid w:val="008B71E3"/>
    <w:rsid w:val="008C1BAC"/>
    <w:rsid w:val="008C5191"/>
    <w:rsid w:val="008C79EE"/>
    <w:rsid w:val="008D1A14"/>
    <w:rsid w:val="008E063E"/>
    <w:rsid w:val="008E0746"/>
    <w:rsid w:val="008E0A1E"/>
    <w:rsid w:val="008E1069"/>
    <w:rsid w:val="008E3087"/>
    <w:rsid w:val="008E7620"/>
    <w:rsid w:val="008F1C8A"/>
    <w:rsid w:val="008F1EF2"/>
    <w:rsid w:val="008F2D73"/>
    <w:rsid w:val="008F3D11"/>
    <w:rsid w:val="008F4F77"/>
    <w:rsid w:val="008F6A31"/>
    <w:rsid w:val="00900212"/>
    <w:rsid w:val="00901009"/>
    <w:rsid w:val="009022BC"/>
    <w:rsid w:val="009022F2"/>
    <w:rsid w:val="00902F7B"/>
    <w:rsid w:val="00907E59"/>
    <w:rsid w:val="0091116E"/>
    <w:rsid w:val="00911FB0"/>
    <w:rsid w:val="009128EA"/>
    <w:rsid w:val="00914F3F"/>
    <w:rsid w:val="00921F12"/>
    <w:rsid w:val="00925E8C"/>
    <w:rsid w:val="009274F9"/>
    <w:rsid w:val="00930A78"/>
    <w:rsid w:val="00932103"/>
    <w:rsid w:val="0093313F"/>
    <w:rsid w:val="00933350"/>
    <w:rsid w:val="0093368D"/>
    <w:rsid w:val="00934D25"/>
    <w:rsid w:val="00937786"/>
    <w:rsid w:val="00937985"/>
    <w:rsid w:val="00940189"/>
    <w:rsid w:val="009415E8"/>
    <w:rsid w:val="009437FF"/>
    <w:rsid w:val="00944C3E"/>
    <w:rsid w:val="00945237"/>
    <w:rsid w:val="00945E93"/>
    <w:rsid w:val="00952555"/>
    <w:rsid w:val="00954752"/>
    <w:rsid w:val="00954A85"/>
    <w:rsid w:val="00961083"/>
    <w:rsid w:val="00964159"/>
    <w:rsid w:val="009701ED"/>
    <w:rsid w:val="009711EA"/>
    <w:rsid w:val="00971D6C"/>
    <w:rsid w:val="009732EC"/>
    <w:rsid w:val="0097432D"/>
    <w:rsid w:val="00975937"/>
    <w:rsid w:val="00976F90"/>
    <w:rsid w:val="009772F4"/>
    <w:rsid w:val="00977D50"/>
    <w:rsid w:val="00983915"/>
    <w:rsid w:val="009857B7"/>
    <w:rsid w:val="00987405"/>
    <w:rsid w:val="00990EF6"/>
    <w:rsid w:val="00992988"/>
    <w:rsid w:val="0099426B"/>
    <w:rsid w:val="00994950"/>
    <w:rsid w:val="009A2614"/>
    <w:rsid w:val="009A65C4"/>
    <w:rsid w:val="009B12E2"/>
    <w:rsid w:val="009B4A6B"/>
    <w:rsid w:val="009B50CF"/>
    <w:rsid w:val="009B6697"/>
    <w:rsid w:val="009C3423"/>
    <w:rsid w:val="009D3542"/>
    <w:rsid w:val="009D3A44"/>
    <w:rsid w:val="009D44A1"/>
    <w:rsid w:val="009E16A1"/>
    <w:rsid w:val="009E1BA4"/>
    <w:rsid w:val="009E2FB5"/>
    <w:rsid w:val="009E38C5"/>
    <w:rsid w:val="009E5535"/>
    <w:rsid w:val="009E5ABA"/>
    <w:rsid w:val="009F0CA4"/>
    <w:rsid w:val="009F178C"/>
    <w:rsid w:val="009F25E8"/>
    <w:rsid w:val="009F2E09"/>
    <w:rsid w:val="009F5F28"/>
    <w:rsid w:val="009F6084"/>
    <w:rsid w:val="009F6304"/>
    <w:rsid w:val="00A00CDE"/>
    <w:rsid w:val="00A03B04"/>
    <w:rsid w:val="00A03F35"/>
    <w:rsid w:val="00A054B9"/>
    <w:rsid w:val="00A075F5"/>
    <w:rsid w:val="00A07A90"/>
    <w:rsid w:val="00A100B1"/>
    <w:rsid w:val="00A12A82"/>
    <w:rsid w:val="00A15BB0"/>
    <w:rsid w:val="00A15D22"/>
    <w:rsid w:val="00A2116C"/>
    <w:rsid w:val="00A24CDB"/>
    <w:rsid w:val="00A258D7"/>
    <w:rsid w:val="00A25E7E"/>
    <w:rsid w:val="00A30CF9"/>
    <w:rsid w:val="00A30DB1"/>
    <w:rsid w:val="00A3253D"/>
    <w:rsid w:val="00A342CA"/>
    <w:rsid w:val="00A364D8"/>
    <w:rsid w:val="00A4067C"/>
    <w:rsid w:val="00A417A6"/>
    <w:rsid w:val="00A41DE4"/>
    <w:rsid w:val="00A4768F"/>
    <w:rsid w:val="00A51472"/>
    <w:rsid w:val="00A514C5"/>
    <w:rsid w:val="00A52445"/>
    <w:rsid w:val="00A525C4"/>
    <w:rsid w:val="00A5298C"/>
    <w:rsid w:val="00A53E47"/>
    <w:rsid w:val="00A604FB"/>
    <w:rsid w:val="00A60962"/>
    <w:rsid w:val="00A72C2B"/>
    <w:rsid w:val="00A742DF"/>
    <w:rsid w:val="00A756A0"/>
    <w:rsid w:val="00A75714"/>
    <w:rsid w:val="00A766C1"/>
    <w:rsid w:val="00A76EA7"/>
    <w:rsid w:val="00A77166"/>
    <w:rsid w:val="00A8136F"/>
    <w:rsid w:val="00A83B1E"/>
    <w:rsid w:val="00A84769"/>
    <w:rsid w:val="00A85E45"/>
    <w:rsid w:val="00A877DA"/>
    <w:rsid w:val="00A877DD"/>
    <w:rsid w:val="00A92159"/>
    <w:rsid w:val="00A92E22"/>
    <w:rsid w:val="00A938A9"/>
    <w:rsid w:val="00A9481D"/>
    <w:rsid w:val="00A961DE"/>
    <w:rsid w:val="00AA043A"/>
    <w:rsid w:val="00AA5B4E"/>
    <w:rsid w:val="00AA6587"/>
    <w:rsid w:val="00AA75FA"/>
    <w:rsid w:val="00AA762E"/>
    <w:rsid w:val="00AA79E8"/>
    <w:rsid w:val="00AB0201"/>
    <w:rsid w:val="00AB1D6D"/>
    <w:rsid w:val="00AB4504"/>
    <w:rsid w:val="00AB5AEA"/>
    <w:rsid w:val="00AC0B4B"/>
    <w:rsid w:val="00AC2DC8"/>
    <w:rsid w:val="00AC4705"/>
    <w:rsid w:val="00AC6E21"/>
    <w:rsid w:val="00AC76A1"/>
    <w:rsid w:val="00AC7D70"/>
    <w:rsid w:val="00AD332B"/>
    <w:rsid w:val="00AD5CEB"/>
    <w:rsid w:val="00AD64E8"/>
    <w:rsid w:val="00AD6AE3"/>
    <w:rsid w:val="00AE6AD3"/>
    <w:rsid w:val="00AE70D9"/>
    <w:rsid w:val="00AF072B"/>
    <w:rsid w:val="00AF272E"/>
    <w:rsid w:val="00AF467C"/>
    <w:rsid w:val="00AF4B8D"/>
    <w:rsid w:val="00AF5796"/>
    <w:rsid w:val="00AF591F"/>
    <w:rsid w:val="00AF653E"/>
    <w:rsid w:val="00AF73C6"/>
    <w:rsid w:val="00B0081B"/>
    <w:rsid w:val="00B025BB"/>
    <w:rsid w:val="00B038B6"/>
    <w:rsid w:val="00B0735B"/>
    <w:rsid w:val="00B16D90"/>
    <w:rsid w:val="00B17CAD"/>
    <w:rsid w:val="00B226E3"/>
    <w:rsid w:val="00B27231"/>
    <w:rsid w:val="00B32E3F"/>
    <w:rsid w:val="00B32FBD"/>
    <w:rsid w:val="00B346E9"/>
    <w:rsid w:val="00B3558D"/>
    <w:rsid w:val="00B36307"/>
    <w:rsid w:val="00B50E90"/>
    <w:rsid w:val="00B51BE7"/>
    <w:rsid w:val="00B526AC"/>
    <w:rsid w:val="00B56D30"/>
    <w:rsid w:val="00B60E57"/>
    <w:rsid w:val="00B629E4"/>
    <w:rsid w:val="00B643B7"/>
    <w:rsid w:val="00B67FFA"/>
    <w:rsid w:val="00B70D14"/>
    <w:rsid w:val="00B724CB"/>
    <w:rsid w:val="00B72A97"/>
    <w:rsid w:val="00B73227"/>
    <w:rsid w:val="00B73447"/>
    <w:rsid w:val="00B745C8"/>
    <w:rsid w:val="00B74AB7"/>
    <w:rsid w:val="00B773C9"/>
    <w:rsid w:val="00B77B9C"/>
    <w:rsid w:val="00B80001"/>
    <w:rsid w:val="00B80D17"/>
    <w:rsid w:val="00B83A1C"/>
    <w:rsid w:val="00B84620"/>
    <w:rsid w:val="00B85926"/>
    <w:rsid w:val="00B8596C"/>
    <w:rsid w:val="00B85D6A"/>
    <w:rsid w:val="00B87316"/>
    <w:rsid w:val="00B92593"/>
    <w:rsid w:val="00B92D08"/>
    <w:rsid w:val="00B92D69"/>
    <w:rsid w:val="00B92E80"/>
    <w:rsid w:val="00B957C3"/>
    <w:rsid w:val="00B9640A"/>
    <w:rsid w:val="00B971B1"/>
    <w:rsid w:val="00BA299B"/>
    <w:rsid w:val="00BA3D5B"/>
    <w:rsid w:val="00BA4EBF"/>
    <w:rsid w:val="00BA6817"/>
    <w:rsid w:val="00BB10FD"/>
    <w:rsid w:val="00BB24B8"/>
    <w:rsid w:val="00BB38C9"/>
    <w:rsid w:val="00BB391A"/>
    <w:rsid w:val="00BC1F5B"/>
    <w:rsid w:val="00BC3708"/>
    <w:rsid w:val="00BC773A"/>
    <w:rsid w:val="00BD413C"/>
    <w:rsid w:val="00BD5167"/>
    <w:rsid w:val="00BD6352"/>
    <w:rsid w:val="00BE186F"/>
    <w:rsid w:val="00BE2C29"/>
    <w:rsid w:val="00BE3DC0"/>
    <w:rsid w:val="00BE54F5"/>
    <w:rsid w:val="00BE584D"/>
    <w:rsid w:val="00BE7422"/>
    <w:rsid w:val="00BF26F4"/>
    <w:rsid w:val="00BF2D40"/>
    <w:rsid w:val="00BF6389"/>
    <w:rsid w:val="00C0071B"/>
    <w:rsid w:val="00C007A5"/>
    <w:rsid w:val="00C04AAA"/>
    <w:rsid w:val="00C06F08"/>
    <w:rsid w:val="00C07814"/>
    <w:rsid w:val="00C217E3"/>
    <w:rsid w:val="00C22896"/>
    <w:rsid w:val="00C22FB3"/>
    <w:rsid w:val="00C31CBA"/>
    <w:rsid w:val="00C331E0"/>
    <w:rsid w:val="00C36572"/>
    <w:rsid w:val="00C403A0"/>
    <w:rsid w:val="00C40C8F"/>
    <w:rsid w:val="00C42D1D"/>
    <w:rsid w:val="00C43B19"/>
    <w:rsid w:val="00C43BD5"/>
    <w:rsid w:val="00C442CF"/>
    <w:rsid w:val="00C503E7"/>
    <w:rsid w:val="00C526CF"/>
    <w:rsid w:val="00C52D2F"/>
    <w:rsid w:val="00C55581"/>
    <w:rsid w:val="00C5608E"/>
    <w:rsid w:val="00C56259"/>
    <w:rsid w:val="00C574BA"/>
    <w:rsid w:val="00C62405"/>
    <w:rsid w:val="00C6260B"/>
    <w:rsid w:val="00C62973"/>
    <w:rsid w:val="00C65B51"/>
    <w:rsid w:val="00C7003F"/>
    <w:rsid w:val="00C70970"/>
    <w:rsid w:val="00C76F96"/>
    <w:rsid w:val="00C813A9"/>
    <w:rsid w:val="00C83D97"/>
    <w:rsid w:val="00C85E28"/>
    <w:rsid w:val="00C865D8"/>
    <w:rsid w:val="00C87A3C"/>
    <w:rsid w:val="00C90630"/>
    <w:rsid w:val="00C9117C"/>
    <w:rsid w:val="00C92719"/>
    <w:rsid w:val="00C92AF4"/>
    <w:rsid w:val="00C92CB7"/>
    <w:rsid w:val="00C93B2F"/>
    <w:rsid w:val="00CA1270"/>
    <w:rsid w:val="00CA2BB5"/>
    <w:rsid w:val="00CA35B4"/>
    <w:rsid w:val="00CA42A9"/>
    <w:rsid w:val="00CA48EA"/>
    <w:rsid w:val="00CA6442"/>
    <w:rsid w:val="00CA65D0"/>
    <w:rsid w:val="00CA7DFF"/>
    <w:rsid w:val="00CB0CFC"/>
    <w:rsid w:val="00CB19E8"/>
    <w:rsid w:val="00CB2676"/>
    <w:rsid w:val="00CB5BB7"/>
    <w:rsid w:val="00CB61CA"/>
    <w:rsid w:val="00CB6DF9"/>
    <w:rsid w:val="00CB7720"/>
    <w:rsid w:val="00CC2CBC"/>
    <w:rsid w:val="00CC2ED3"/>
    <w:rsid w:val="00CC2EEA"/>
    <w:rsid w:val="00CD018E"/>
    <w:rsid w:val="00CD3F1B"/>
    <w:rsid w:val="00CE063B"/>
    <w:rsid w:val="00CE22D8"/>
    <w:rsid w:val="00CE4367"/>
    <w:rsid w:val="00CE48A3"/>
    <w:rsid w:val="00CE4E99"/>
    <w:rsid w:val="00CE6DF3"/>
    <w:rsid w:val="00CF2BE9"/>
    <w:rsid w:val="00CF3404"/>
    <w:rsid w:val="00CF36E2"/>
    <w:rsid w:val="00CF433E"/>
    <w:rsid w:val="00CF7765"/>
    <w:rsid w:val="00D00942"/>
    <w:rsid w:val="00D05DE0"/>
    <w:rsid w:val="00D06099"/>
    <w:rsid w:val="00D1166C"/>
    <w:rsid w:val="00D128D9"/>
    <w:rsid w:val="00D12C45"/>
    <w:rsid w:val="00D12EEA"/>
    <w:rsid w:val="00D13866"/>
    <w:rsid w:val="00D14C1E"/>
    <w:rsid w:val="00D15C84"/>
    <w:rsid w:val="00D168FE"/>
    <w:rsid w:val="00D16D4E"/>
    <w:rsid w:val="00D232D7"/>
    <w:rsid w:val="00D23E78"/>
    <w:rsid w:val="00D24C28"/>
    <w:rsid w:val="00D24C44"/>
    <w:rsid w:val="00D27736"/>
    <w:rsid w:val="00D30252"/>
    <w:rsid w:val="00D319B2"/>
    <w:rsid w:val="00D3404A"/>
    <w:rsid w:val="00D3449C"/>
    <w:rsid w:val="00D347BF"/>
    <w:rsid w:val="00D35873"/>
    <w:rsid w:val="00D35BAB"/>
    <w:rsid w:val="00D35DFF"/>
    <w:rsid w:val="00D3671E"/>
    <w:rsid w:val="00D41569"/>
    <w:rsid w:val="00D41AA4"/>
    <w:rsid w:val="00D42617"/>
    <w:rsid w:val="00D51B0A"/>
    <w:rsid w:val="00D52D4B"/>
    <w:rsid w:val="00D608A7"/>
    <w:rsid w:val="00D630F8"/>
    <w:rsid w:val="00D64218"/>
    <w:rsid w:val="00D64DD0"/>
    <w:rsid w:val="00D65673"/>
    <w:rsid w:val="00D677BA"/>
    <w:rsid w:val="00D71401"/>
    <w:rsid w:val="00D7170C"/>
    <w:rsid w:val="00D71E5C"/>
    <w:rsid w:val="00D742EF"/>
    <w:rsid w:val="00D75975"/>
    <w:rsid w:val="00D76C82"/>
    <w:rsid w:val="00D804F6"/>
    <w:rsid w:val="00D8256F"/>
    <w:rsid w:val="00D829DF"/>
    <w:rsid w:val="00D8316A"/>
    <w:rsid w:val="00D835DB"/>
    <w:rsid w:val="00D83C1C"/>
    <w:rsid w:val="00D86CD9"/>
    <w:rsid w:val="00D92BF3"/>
    <w:rsid w:val="00D952B5"/>
    <w:rsid w:val="00DA04C7"/>
    <w:rsid w:val="00DA51C9"/>
    <w:rsid w:val="00DA77B1"/>
    <w:rsid w:val="00DA77ED"/>
    <w:rsid w:val="00DB4502"/>
    <w:rsid w:val="00DB4AEE"/>
    <w:rsid w:val="00DB5978"/>
    <w:rsid w:val="00DB7DA8"/>
    <w:rsid w:val="00DC02E8"/>
    <w:rsid w:val="00DC2C2E"/>
    <w:rsid w:val="00DC54F8"/>
    <w:rsid w:val="00DC67F3"/>
    <w:rsid w:val="00DD034F"/>
    <w:rsid w:val="00DE291A"/>
    <w:rsid w:val="00DE33D3"/>
    <w:rsid w:val="00DE3958"/>
    <w:rsid w:val="00DE3A9F"/>
    <w:rsid w:val="00DE5F28"/>
    <w:rsid w:val="00DE5FE4"/>
    <w:rsid w:val="00DE7EB2"/>
    <w:rsid w:val="00DF57CB"/>
    <w:rsid w:val="00DF7E1E"/>
    <w:rsid w:val="00E02645"/>
    <w:rsid w:val="00E0266C"/>
    <w:rsid w:val="00E04455"/>
    <w:rsid w:val="00E05F34"/>
    <w:rsid w:val="00E1013F"/>
    <w:rsid w:val="00E1265D"/>
    <w:rsid w:val="00E128BE"/>
    <w:rsid w:val="00E143A1"/>
    <w:rsid w:val="00E16450"/>
    <w:rsid w:val="00E16987"/>
    <w:rsid w:val="00E200C5"/>
    <w:rsid w:val="00E2253A"/>
    <w:rsid w:val="00E22F7C"/>
    <w:rsid w:val="00E263C1"/>
    <w:rsid w:val="00E311C5"/>
    <w:rsid w:val="00E31487"/>
    <w:rsid w:val="00E35E81"/>
    <w:rsid w:val="00E3641F"/>
    <w:rsid w:val="00E36918"/>
    <w:rsid w:val="00E40D18"/>
    <w:rsid w:val="00E4132E"/>
    <w:rsid w:val="00E414D1"/>
    <w:rsid w:val="00E41A20"/>
    <w:rsid w:val="00E42027"/>
    <w:rsid w:val="00E46FDA"/>
    <w:rsid w:val="00E47BAD"/>
    <w:rsid w:val="00E508B7"/>
    <w:rsid w:val="00E5284E"/>
    <w:rsid w:val="00E54819"/>
    <w:rsid w:val="00E61143"/>
    <w:rsid w:val="00E62C86"/>
    <w:rsid w:val="00E65792"/>
    <w:rsid w:val="00E672C7"/>
    <w:rsid w:val="00E704C5"/>
    <w:rsid w:val="00E70504"/>
    <w:rsid w:val="00E73289"/>
    <w:rsid w:val="00E7463E"/>
    <w:rsid w:val="00E76346"/>
    <w:rsid w:val="00E76FE2"/>
    <w:rsid w:val="00E77C62"/>
    <w:rsid w:val="00E80094"/>
    <w:rsid w:val="00E80949"/>
    <w:rsid w:val="00E82DC1"/>
    <w:rsid w:val="00E854D7"/>
    <w:rsid w:val="00E85D2D"/>
    <w:rsid w:val="00E913E6"/>
    <w:rsid w:val="00E97464"/>
    <w:rsid w:val="00E97B14"/>
    <w:rsid w:val="00EA0ACB"/>
    <w:rsid w:val="00EA1F26"/>
    <w:rsid w:val="00EA3B81"/>
    <w:rsid w:val="00EA5C4E"/>
    <w:rsid w:val="00EA5DCD"/>
    <w:rsid w:val="00EA60C1"/>
    <w:rsid w:val="00EA62F8"/>
    <w:rsid w:val="00EB0365"/>
    <w:rsid w:val="00EB1A80"/>
    <w:rsid w:val="00EB345F"/>
    <w:rsid w:val="00EB3EE2"/>
    <w:rsid w:val="00EB5D33"/>
    <w:rsid w:val="00EB6619"/>
    <w:rsid w:val="00EB6853"/>
    <w:rsid w:val="00EC199A"/>
    <w:rsid w:val="00EC2212"/>
    <w:rsid w:val="00EC34BC"/>
    <w:rsid w:val="00EC427C"/>
    <w:rsid w:val="00ED0EBD"/>
    <w:rsid w:val="00ED2AA5"/>
    <w:rsid w:val="00ED5EB8"/>
    <w:rsid w:val="00ED612F"/>
    <w:rsid w:val="00ED707A"/>
    <w:rsid w:val="00EE137C"/>
    <w:rsid w:val="00EE58BF"/>
    <w:rsid w:val="00EF06D7"/>
    <w:rsid w:val="00EF1B79"/>
    <w:rsid w:val="00EF1C9E"/>
    <w:rsid w:val="00EF2344"/>
    <w:rsid w:val="00EF48D5"/>
    <w:rsid w:val="00EF5647"/>
    <w:rsid w:val="00EF74DD"/>
    <w:rsid w:val="00F01510"/>
    <w:rsid w:val="00F01EC3"/>
    <w:rsid w:val="00F03845"/>
    <w:rsid w:val="00F05E7F"/>
    <w:rsid w:val="00F066AA"/>
    <w:rsid w:val="00F101BA"/>
    <w:rsid w:val="00F10C27"/>
    <w:rsid w:val="00F10DEF"/>
    <w:rsid w:val="00F130DB"/>
    <w:rsid w:val="00F13618"/>
    <w:rsid w:val="00F14682"/>
    <w:rsid w:val="00F16663"/>
    <w:rsid w:val="00F170DD"/>
    <w:rsid w:val="00F211C4"/>
    <w:rsid w:val="00F21DEB"/>
    <w:rsid w:val="00F21EE0"/>
    <w:rsid w:val="00F25B40"/>
    <w:rsid w:val="00F30A8B"/>
    <w:rsid w:val="00F331A3"/>
    <w:rsid w:val="00F3353B"/>
    <w:rsid w:val="00F356A0"/>
    <w:rsid w:val="00F37D01"/>
    <w:rsid w:val="00F40FE2"/>
    <w:rsid w:val="00F4113B"/>
    <w:rsid w:val="00F41D35"/>
    <w:rsid w:val="00F423FD"/>
    <w:rsid w:val="00F462E5"/>
    <w:rsid w:val="00F505F1"/>
    <w:rsid w:val="00F54ED7"/>
    <w:rsid w:val="00F60C91"/>
    <w:rsid w:val="00F61C1F"/>
    <w:rsid w:val="00F6495B"/>
    <w:rsid w:val="00F64DDE"/>
    <w:rsid w:val="00F671B3"/>
    <w:rsid w:val="00F8323C"/>
    <w:rsid w:val="00F86704"/>
    <w:rsid w:val="00F86EBC"/>
    <w:rsid w:val="00F87BE5"/>
    <w:rsid w:val="00F87D29"/>
    <w:rsid w:val="00F9347F"/>
    <w:rsid w:val="00F93701"/>
    <w:rsid w:val="00F93AB3"/>
    <w:rsid w:val="00F94057"/>
    <w:rsid w:val="00F94209"/>
    <w:rsid w:val="00F9530A"/>
    <w:rsid w:val="00F96868"/>
    <w:rsid w:val="00F97A7A"/>
    <w:rsid w:val="00F97D74"/>
    <w:rsid w:val="00FA09C7"/>
    <w:rsid w:val="00FA15D3"/>
    <w:rsid w:val="00FA3524"/>
    <w:rsid w:val="00FA4BC7"/>
    <w:rsid w:val="00FA5139"/>
    <w:rsid w:val="00FB1E1B"/>
    <w:rsid w:val="00FB27ED"/>
    <w:rsid w:val="00FB34BD"/>
    <w:rsid w:val="00FB4E46"/>
    <w:rsid w:val="00FB55D3"/>
    <w:rsid w:val="00FC53A4"/>
    <w:rsid w:val="00FC55EE"/>
    <w:rsid w:val="00FC73C4"/>
    <w:rsid w:val="00FC7AEC"/>
    <w:rsid w:val="00FD0540"/>
    <w:rsid w:val="00FD4415"/>
    <w:rsid w:val="00FD5698"/>
    <w:rsid w:val="00FD74BF"/>
    <w:rsid w:val="00FE2A25"/>
    <w:rsid w:val="00FE3E06"/>
    <w:rsid w:val="00FF07C9"/>
    <w:rsid w:val="00FF6D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B063"/>
  <w15:docId w15:val="{6BAB37CC-C4DA-4239-8729-08CF42DC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259D7"/>
  </w:style>
  <w:style w:type="paragraph" w:styleId="Titolo1">
    <w:name w:val="heading 1"/>
    <w:basedOn w:val="Normale"/>
    <w:next w:val="Normale"/>
    <w:link w:val="Titolo1Carattere"/>
    <w:uiPriority w:val="9"/>
    <w:qFormat/>
    <w:rsid w:val="006259D7"/>
    <w:pPr>
      <w:keepNext/>
      <w:keepLines/>
      <w:numPr>
        <w:numId w:val="4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6259D7"/>
    <w:pPr>
      <w:keepNext/>
      <w:keepLines/>
      <w:numPr>
        <w:ilvl w:val="1"/>
        <w:numId w:val="4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6259D7"/>
    <w:pPr>
      <w:keepNext/>
      <w:keepLines/>
      <w:numPr>
        <w:ilvl w:val="2"/>
        <w:numId w:val="41"/>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932103"/>
    <w:pPr>
      <w:keepNext/>
      <w:keepLines/>
      <w:numPr>
        <w:ilvl w:val="3"/>
        <w:numId w:val="41"/>
      </w:numPr>
      <w:spacing w:before="200" w:after="0"/>
      <w:outlineLvl w:val="3"/>
    </w:pPr>
    <w:rPr>
      <w:rFonts w:asciiTheme="majorHAnsi" w:eastAsiaTheme="majorEastAsia" w:hAnsiTheme="majorHAnsi" w:cstheme="majorBidi"/>
      <w:bCs/>
      <w:i/>
      <w:iCs/>
      <w:color w:val="000000" w:themeColor="text1"/>
    </w:rPr>
  </w:style>
  <w:style w:type="paragraph" w:styleId="Titolo5">
    <w:name w:val="heading 5"/>
    <w:basedOn w:val="Normale"/>
    <w:next w:val="Normale"/>
    <w:link w:val="Titolo5Carattere"/>
    <w:uiPriority w:val="9"/>
    <w:unhideWhenUsed/>
    <w:qFormat/>
    <w:rsid w:val="006259D7"/>
    <w:pPr>
      <w:keepNext/>
      <w:keepLines/>
      <w:numPr>
        <w:ilvl w:val="4"/>
        <w:numId w:val="41"/>
      </w:numPr>
      <w:spacing w:before="200" w:after="0"/>
      <w:outlineLvl w:val="4"/>
    </w:pPr>
    <w:rPr>
      <w:rFonts w:asciiTheme="majorHAnsi" w:eastAsiaTheme="majorEastAsia" w:hAnsiTheme="majorHAnsi" w:cstheme="majorBidi"/>
      <w:color w:val="17365D" w:themeColor="text2" w:themeShade="BF"/>
    </w:rPr>
  </w:style>
  <w:style w:type="paragraph" w:styleId="Titolo6">
    <w:name w:val="heading 6"/>
    <w:basedOn w:val="Normale"/>
    <w:next w:val="Nessunaspaziatura"/>
    <w:link w:val="Titolo6Carattere"/>
    <w:uiPriority w:val="9"/>
    <w:unhideWhenUsed/>
    <w:qFormat/>
    <w:rsid w:val="001D0DB1"/>
    <w:pPr>
      <w:keepNext/>
      <w:keepLines/>
      <w:numPr>
        <w:ilvl w:val="5"/>
        <w:numId w:val="41"/>
      </w:numPr>
      <w:spacing w:before="200" w:after="0"/>
      <w:outlineLvl w:val="5"/>
    </w:pPr>
    <w:rPr>
      <w:rFonts w:eastAsiaTheme="majorEastAsia" w:cstheme="majorBidi"/>
      <w:iCs/>
      <w:color w:val="000000" w:themeColor="text1"/>
    </w:rPr>
  </w:style>
  <w:style w:type="paragraph" w:styleId="Titolo7">
    <w:name w:val="heading 7"/>
    <w:basedOn w:val="Normale"/>
    <w:next w:val="Normale"/>
    <w:link w:val="Titolo7Carattere"/>
    <w:uiPriority w:val="9"/>
    <w:unhideWhenUsed/>
    <w:qFormat/>
    <w:rsid w:val="00163F93"/>
    <w:pPr>
      <w:keepNext/>
      <w:keepLines/>
      <w:numPr>
        <w:ilvl w:val="6"/>
        <w:numId w:val="41"/>
      </w:numPr>
      <w:spacing w:before="120" w:after="0"/>
      <w:outlineLvl w:val="6"/>
    </w:pPr>
    <w:rPr>
      <w:rFonts w:asciiTheme="majorHAnsi" w:eastAsiaTheme="majorEastAsia" w:hAnsiTheme="majorHAnsi" w:cstheme="majorBidi"/>
      <w:iCs/>
      <w:color w:val="000000" w:themeColor="text1"/>
    </w:rPr>
  </w:style>
  <w:style w:type="paragraph" w:styleId="Titolo8">
    <w:name w:val="heading 8"/>
    <w:basedOn w:val="Normale"/>
    <w:next w:val="Normale"/>
    <w:link w:val="Titolo8Carattere"/>
    <w:uiPriority w:val="9"/>
    <w:unhideWhenUsed/>
    <w:qFormat/>
    <w:rsid w:val="006259D7"/>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unhideWhenUsed/>
    <w:qFormat/>
    <w:rsid w:val="006259D7"/>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6259D7"/>
    <w:pPr>
      <w:spacing w:after="0" w:line="240" w:lineRule="auto"/>
      <w:contextualSpacing/>
    </w:pPr>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6259D7"/>
    <w:pPr>
      <w:numPr>
        <w:ilvl w:val="1"/>
      </w:numPr>
    </w:pPr>
    <w:rPr>
      <w:color w:val="5A5A5A" w:themeColor="text1" w:themeTint="A5"/>
      <w:spacing w:val="10"/>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Testofumetto">
    <w:name w:val="Balloon Text"/>
    <w:basedOn w:val="Normale"/>
    <w:link w:val="TestofumettoCarattere"/>
    <w:uiPriority w:val="99"/>
    <w:semiHidden/>
    <w:unhideWhenUsed/>
    <w:rsid w:val="00692040"/>
    <w:pPr>
      <w:spacing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92040"/>
    <w:rPr>
      <w:rFonts w:ascii="Segoe UI" w:hAnsi="Segoe UI" w:cs="Segoe UI"/>
      <w:sz w:val="18"/>
      <w:szCs w:val="18"/>
    </w:rPr>
  </w:style>
  <w:style w:type="character" w:customStyle="1" w:styleId="Titolo1Carattere">
    <w:name w:val="Titolo 1 Carattere"/>
    <w:basedOn w:val="Carpredefinitoparagrafo"/>
    <w:link w:val="Titolo1"/>
    <w:uiPriority w:val="9"/>
    <w:rsid w:val="006259D7"/>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6259D7"/>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6259D7"/>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932103"/>
    <w:rPr>
      <w:rFonts w:asciiTheme="majorHAnsi" w:eastAsiaTheme="majorEastAsia" w:hAnsiTheme="majorHAnsi" w:cstheme="majorBidi"/>
      <w:bCs/>
      <w:i/>
      <w:iCs/>
      <w:color w:val="000000" w:themeColor="text1"/>
    </w:rPr>
  </w:style>
  <w:style w:type="character" w:customStyle="1" w:styleId="Titolo5Carattere">
    <w:name w:val="Titolo 5 Carattere"/>
    <w:basedOn w:val="Carpredefinitoparagrafo"/>
    <w:link w:val="Titolo5"/>
    <w:uiPriority w:val="9"/>
    <w:rsid w:val="006259D7"/>
    <w:rPr>
      <w:rFonts w:asciiTheme="majorHAnsi" w:eastAsiaTheme="majorEastAsia" w:hAnsiTheme="majorHAnsi" w:cstheme="majorBidi"/>
      <w:color w:val="17365D" w:themeColor="text2" w:themeShade="BF"/>
    </w:rPr>
  </w:style>
  <w:style w:type="character" w:customStyle="1" w:styleId="Titolo6Carattere">
    <w:name w:val="Titolo 6 Carattere"/>
    <w:basedOn w:val="Carpredefinitoparagrafo"/>
    <w:link w:val="Titolo6"/>
    <w:uiPriority w:val="9"/>
    <w:rsid w:val="001D0DB1"/>
    <w:rPr>
      <w:rFonts w:eastAsiaTheme="majorEastAsia" w:cstheme="majorBidi"/>
      <w:iCs/>
      <w:color w:val="000000" w:themeColor="text1"/>
    </w:rPr>
  </w:style>
  <w:style w:type="character" w:customStyle="1" w:styleId="Titolo7Carattere">
    <w:name w:val="Titolo 7 Carattere"/>
    <w:basedOn w:val="Carpredefinitoparagrafo"/>
    <w:link w:val="Titolo7"/>
    <w:uiPriority w:val="9"/>
    <w:rsid w:val="00163F93"/>
    <w:rPr>
      <w:rFonts w:asciiTheme="majorHAnsi" w:eastAsiaTheme="majorEastAsia" w:hAnsiTheme="majorHAnsi" w:cstheme="majorBidi"/>
      <w:iCs/>
      <w:color w:val="000000" w:themeColor="text1"/>
    </w:rPr>
  </w:style>
  <w:style w:type="character" w:customStyle="1" w:styleId="Titolo8Carattere">
    <w:name w:val="Titolo 8 Carattere"/>
    <w:basedOn w:val="Carpredefinitoparagrafo"/>
    <w:link w:val="Titolo8"/>
    <w:uiPriority w:val="9"/>
    <w:rsid w:val="006259D7"/>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rsid w:val="006259D7"/>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6259D7"/>
    <w:pPr>
      <w:spacing w:after="200" w:line="240" w:lineRule="auto"/>
    </w:pPr>
    <w:rPr>
      <w:i/>
      <w:iCs/>
      <w:color w:val="1F497D" w:themeColor="text2"/>
      <w:sz w:val="18"/>
      <w:szCs w:val="18"/>
    </w:rPr>
  </w:style>
  <w:style w:type="character" w:customStyle="1" w:styleId="TitoloCarattere">
    <w:name w:val="Titolo Carattere"/>
    <w:basedOn w:val="Carpredefinitoparagrafo"/>
    <w:link w:val="Titolo"/>
    <w:uiPriority w:val="10"/>
    <w:rsid w:val="006259D7"/>
    <w:rPr>
      <w:rFonts w:asciiTheme="majorHAnsi" w:eastAsiaTheme="majorEastAsia" w:hAnsiTheme="majorHAnsi" w:cstheme="majorBidi"/>
      <w:color w:val="000000" w:themeColor="text1"/>
      <w:sz w:val="56"/>
      <w:szCs w:val="56"/>
    </w:rPr>
  </w:style>
  <w:style w:type="character" w:customStyle="1" w:styleId="SottotitoloCarattere">
    <w:name w:val="Sottotitolo Carattere"/>
    <w:basedOn w:val="Carpredefinitoparagrafo"/>
    <w:link w:val="Sottotitolo"/>
    <w:uiPriority w:val="11"/>
    <w:rsid w:val="006259D7"/>
    <w:rPr>
      <w:color w:val="5A5A5A" w:themeColor="text1" w:themeTint="A5"/>
      <w:spacing w:val="10"/>
    </w:rPr>
  </w:style>
  <w:style w:type="character" w:styleId="Enfasigrassetto">
    <w:name w:val="Strong"/>
    <w:basedOn w:val="Carpredefinitoparagrafo"/>
    <w:uiPriority w:val="22"/>
    <w:qFormat/>
    <w:rsid w:val="006259D7"/>
    <w:rPr>
      <w:b/>
      <w:bCs/>
      <w:color w:val="000000" w:themeColor="text1"/>
    </w:rPr>
  </w:style>
  <w:style w:type="character" w:styleId="Enfasicorsivo">
    <w:name w:val="Emphasis"/>
    <w:basedOn w:val="Carpredefinitoparagrafo"/>
    <w:uiPriority w:val="20"/>
    <w:qFormat/>
    <w:rsid w:val="006259D7"/>
    <w:rPr>
      <w:i/>
      <w:iCs/>
      <w:color w:val="auto"/>
    </w:rPr>
  </w:style>
  <w:style w:type="paragraph" w:styleId="Nessunaspaziatura">
    <w:name w:val="No Spacing"/>
    <w:uiPriority w:val="1"/>
    <w:qFormat/>
    <w:rsid w:val="006259D7"/>
    <w:pPr>
      <w:spacing w:after="0" w:line="240" w:lineRule="auto"/>
    </w:pPr>
  </w:style>
  <w:style w:type="paragraph" w:styleId="Citazione">
    <w:name w:val="Quote"/>
    <w:basedOn w:val="Normale"/>
    <w:next w:val="Normale"/>
    <w:link w:val="CitazioneCarattere"/>
    <w:uiPriority w:val="29"/>
    <w:qFormat/>
    <w:rsid w:val="006259D7"/>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6259D7"/>
    <w:rPr>
      <w:i/>
      <w:iCs/>
      <w:color w:val="000000" w:themeColor="text1"/>
    </w:rPr>
  </w:style>
  <w:style w:type="paragraph" w:styleId="Citazioneintensa">
    <w:name w:val="Intense Quote"/>
    <w:basedOn w:val="Normale"/>
    <w:next w:val="Normale"/>
    <w:link w:val="CitazioneintensaCarattere"/>
    <w:uiPriority w:val="30"/>
    <w:qFormat/>
    <w:rsid w:val="006259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6259D7"/>
    <w:rPr>
      <w:color w:val="000000" w:themeColor="text1"/>
      <w:shd w:val="clear" w:color="auto" w:fill="F2F2F2" w:themeFill="background1" w:themeFillShade="F2"/>
    </w:rPr>
  </w:style>
  <w:style w:type="character" w:styleId="Enfasidelicata">
    <w:name w:val="Subtle Emphasis"/>
    <w:basedOn w:val="Carpredefinitoparagrafo"/>
    <w:uiPriority w:val="19"/>
    <w:qFormat/>
    <w:rsid w:val="006259D7"/>
    <w:rPr>
      <w:i/>
      <w:iCs/>
      <w:color w:val="404040" w:themeColor="text1" w:themeTint="BF"/>
    </w:rPr>
  </w:style>
  <w:style w:type="character" w:styleId="Enfasiintensa">
    <w:name w:val="Intense Emphasis"/>
    <w:basedOn w:val="Carpredefinitoparagrafo"/>
    <w:uiPriority w:val="21"/>
    <w:qFormat/>
    <w:rsid w:val="006259D7"/>
    <w:rPr>
      <w:b/>
      <w:bCs/>
      <w:i/>
      <w:iCs/>
      <w:caps/>
    </w:rPr>
  </w:style>
  <w:style w:type="character" w:styleId="Riferimentodelicato">
    <w:name w:val="Subtle Reference"/>
    <w:basedOn w:val="Carpredefinitoparagrafo"/>
    <w:uiPriority w:val="31"/>
    <w:qFormat/>
    <w:rsid w:val="006259D7"/>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6259D7"/>
    <w:rPr>
      <w:b/>
      <w:bCs/>
      <w:smallCaps/>
      <w:u w:val="single"/>
    </w:rPr>
  </w:style>
  <w:style w:type="character" w:styleId="Titolodellibro">
    <w:name w:val="Book Title"/>
    <w:basedOn w:val="Carpredefinitoparagrafo"/>
    <w:uiPriority w:val="33"/>
    <w:qFormat/>
    <w:rsid w:val="006259D7"/>
    <w:rPr>
      <w:b w:val="0"/>
      <w:bCs w:val="0"/>
      <w:smallCaps/>
      <w:spacing w:val="5"/>
    </w:rPr>
  </w:style>
  <w:style w:type="paragraph" w:styleId="Titolosommario">
    <w:name w:val="TOC Heading"/>
    <w:basedOn w:val="Titolo1"/>
    <w:next w:val="Normale"/>
    <w:uiPriority w:val="39"/>
    <w:semiHidden/>
    <w:unhideWhenUsed/>
    <w:qFormat/>
    <w:rsid w:val="006259D7"/>
    <w:pPr>
      <w:outlineLvl w:val="9"/>
    </w:pPr>
  </w:style>
  <w:style w:type="paragraph" w:styleId="Paragrafoelenco">
    <w:name w:val="List Paragraph"/>
    <w:basedOn w:val="Normale"/>
    <w:uiPriority w:val="34"/>
    <w:qFormat/>
    <w:rsid w:val="00AD332B"/>
    <w:pPr>
      <w:ind w:left="720"/>
      <w:contextualSpacing/>
    </w:pPr>
  </w:style>
  <w:style w:type="paragraph" w:styleId="NormaleWeb">
    <w:name w:val="Normal (Web)"/>
    <w:basedOn w:val="Normale"/>
    <w:uiPriority w:val="99"/>
    <w:semiHidden/>
    <w:unhideWhenUsed/>
    <w:rsid w:val="00B56D30"/>
    <w:pPr>
      <w:spacing w:beforeAutospacing="1" w:after="100" w:afterAutospacing="1" w:line="240" w:lineRule="auto"/>
    </w:pPr>
    <w:rPr>
      <w:rFonts w:ascii="Times New Roman" w:eastAsia="Times New Roman" w:hAnsi="Times New Roman" w:cs="Times New Roman"/>
      <w:sz w:val="24"/>
      <w:szCs w:val="24"/>
      <w:lang w:val="it-IT"/>
    </w:rPr>
  </w:style>
  <w:style w:type="paragraph" w:styleId="Soggettocommento">
    <w:name w:val="annotation subject"/>
    <w:basedOn w:val="Testocommento"/>
    <w:next w:val="Testocommento"/>
    <w:link w:val="SoggettocommentoCarattere"/>
    <w:uiPriority w:val="99"/>
    <w:semiHidden/>
    <w:unhideWhenUsed/>
    <w:rsid w:val="00EB6853"/>
    <w:pPr>
      <w:spacing w:after="200"/>
    </w:pPr>
    <w:rPr>
      <w:b/>
      <w:bCs/>
      <w:sz w:val="21"/>
      <w:szCs w:val="21"/>
    </w:rPr>
  </w:style>
  <w:style w:type="character" w:customStyle="1" w:styleId="SoggettocommentoCarattere">
    <w:name w:val="Soggetto commento Carattere"/>
    <w:basedOn w:val="TestocommentoCarattere"/>
    <w:link w:val="Soggettocommento"/>
    <w:uiPriority w:val="99"/>
    <w:semiHidden/>
    <w:rsid w:val="00EB6853"/>
    <w:rPr>
      <w:b/>
      <w:bCs/>
      <w:sz w:val="21"/>
      <w:szCs w:val="21"/>
    </w:rPr>
  </w:style>
  <w:style w:type="numbering" w:customStyle="1" w:styleId="Stile1">
    <w:name w:val="Stile1"/>
    <w:uiPriority w:val="99"/>
    <w:rsid w:val="005E0C21"/>
    <w:pPr>
      <w:numPr>
        <w:numId w:val="15"/>
      </w:numPr>
    </w:pPr>
  </w:style>
  <w:style w:type="numbering" w:customStyle="1" w:styleId="Stile2">
    <w:name w:val="Stile2"/>
    <w:uiPriority w:val="99"/>
    <w:rsid w:val="005E0C21"/>
    <w:pPr>
      <w:numPr>
        <w:numId w:val="17"/>
      </w:numPr>
    </w:pPr>
  </w:style>
  <w:style w:type="table" w:styleId="Grigliatabella">
    <w:name w:val="Table Grid"/>
    <w:basedOn w:val="Tabellanormale"/>
    <w:uiPriority w:val="39"/>
    <w:rsid w:val="00880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021C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4021C9"/>
  </w:style>
  <w:style w:type="paragraph" w:styleId="Pidipagina">
    <w:name w:val="footer"/>
    <w:basedOn w:val="Normale"/>
    <w:link w:val="PidipaginaCarattere"/>
    <w:uiPriority w:val="99"/>
    <w:unhideWhenUsed/>
    <w:rsid w:val="004021C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4021C9"/>
  </w:style>
  <w:style w:type="paragraph" w:styleId="Revisione">
    <w:name w:val="Revision"/>
    <w:hidden/>
    <w:uiPriority w:val="99"/>
    <w:semiHidden/>
    <w:rsid w:val="004021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04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4C441-C3AB-46FB-A297-82539FD1E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4622</Words>
  <Characters>26348</Characters>
  <Application>Microsoft Office Word</Application>
  <DocSecurity>0</DocSecurity>
  <Lines>219</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Tommaso</dc:creator>
  <cp:lastModifiedBy>Tommaso Peresson</cp:lastModifiedBy>
  <cp:revision>2</cp:revision>
  <dcterms:created xsi:type="dcterms:W3CDTF">2018-11-05T16:30:00Z</dcterms:created>
  <dcterms:modified xsi:type="dcterms:W3CDTF">2018-11-05T16:30:00Z</dcterms:modified>
</cp:coreProperties>
</file>